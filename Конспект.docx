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A12" w:rsidRDefault="000F6A12" w:rsidP="000F6A12">
      <w:pPr>
        <w:pStyle w:val="1"/>
        <w:shd w:val="clear" w:color="auto" w:fill="FFFFFF"/>
        <w:spacing w:before="0" w:beforeAutospacing="0" w:after="225" w:afterAutospacing="0" w:line="450" w:lineRule="atLeast"/>
        <w:rPr>
          <w:rFonts w:ascii="Arial" w:hAnsi="Arial" w:cs="Arial"/>
          <w:color w:val="333333"/>
          <w:sz w:val="54"/>
          <w:szCs w:val="54"/>
        </w:rPr>
      </w:pPr>
      <w:r>
        <w:rPr>
          <w:rFonts w:ascii="Arial" w:hAnsi="Arial" w:cs="Arial"/>
          <w:color w:val="333333"/>
          <w:sz w:val="54"/>
          <w:szCs w:val="54"/>
        </w:rPr>
        <w:t>Конспект «Основы HTML и CSS»</w:t>
      </w:r>
    </w:p>
    <w:p w:rsidR="000F6A12" w:rsidRDefault="000F6A12" w:rsidP="000F6A12">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HTML</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HTML расшифровывается как «Hypertext Markup Language», то есть «язык гипертекстовой разметки».</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Язык HTML отвечает за структуру и содержание страницы. HTML состоит из тегов, а тег состоит из имени, заключённого между знаками «меньше» и «больше». Примеры тегов: </w:t>
      </w:r>
      <w:r>
        <w:rPr>
          <w:rStyle w:val="HTML1"/>
          <w:rFonts w:ascii="Consolas" w:hAnsi="Consolas"/>
          <w:color w:val="333333"/>
          <w:bdr w:val="single" w:sz="6" w:space="1" w:color="D5D5D5" w:frame="1"/>
          <w:shd w:val="clear" w:color="auto" w:fill="F8F8F8"/>
        </w:rPr>
        <w:t>&lt;h1&gt;</w:t>
      </w:r>
      <w:r>
        <w:rPr>
          <w:rFonts w:ascii="Arial" w:hAnsi="Arial" w:cs="Arial"/>
          <w:color w:val="333333"/>
        </w:rPr>
        <w:t>, </w:t>
      </w:r>
      <w:r>
        <w:rPr>
          <w:rStyle w:val="HTML1"/>
          <w:rFonts w:ascii="Consolas" w:hAnsi="Consolas"/>
          <w:color w:val="333333"/>
          <w:bdr w:val="single" w:sz="6" w:space="1" w:color="D5D5D5" w:frame="1"/>
          <w:shd w:val="clear" w:color="auto" w:fill="F8F8F8"/>
        </w:rPr>
        <w:t>&lt;p&gt;</w:t>
      </w:r>
      <w:r>
        <w:rPr>
          <w:rFonts w:ascii="Arial" w:hAnsi="Arial" w:cs="Arial"/>
          <w:color w:val="333333"/>
        </w:rPr>
        <w:t>, </w:t>
      </w:r>
      <w:r>
        <w:rPr>
          <w:rStyle w:val="HTML1"/>
          <w:rFonts w:ascii="Consolas" w:hAnsi="Consolas"/>
          <w:color w:val="333333"/>
          <w:bdr w:val="single" w:sz="6" w:space="1" w:color="D5D5D5" w:frame="1"/>
          <w:shd w:val="clear" w:color="auto" w:fill="F8F8F8"/>
        </w:rPr>
        <w:t>&lt;ul&gt;</w:t>
      </w:r>
      <w:r>
        <w:rPr>
          <w:rFonts w:ascii="Arial" w:hAnsi="Arial" w:cs="Arial"/>
          <w:color w:val="333333"/>
        </w:rPr>
        <w:t>.</w:t>
      </w:r>
    </w:p>
    <w:p w:rsidR="000F6A12" w:rsidRDefault="000F6A12" w:rsidP="000F6A12">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Парные теги</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Теги бывают парными и одиночными. Парные теги могут содержать текст и другие теги. У парных тегов, в отличие от одиночных, есть вторая половинка — закрывающий тег:</w:t>
      </w:r>
    </w:p>
    <w:p w:rsidR="000F6A12" w:rsidRDefault="000F6A12" w:rsidP="000F6A12">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&lt;h1&gt;Текст заголовка&lt;/h1&gt;</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 закрывающей части парных тегов перед именем ставится символ </w:t>
      </w:r>
      <w:r>
        <w:rPr>
          <w:rStyle w:val="HTML1"/>
          <w:rFonts w:ascii="Consolas" w:hAnsi="Consolas"/>
          <w:color w:val="333333"/>
          <w:bdr w:val="single" w:sz="6" w:space="1" w:color="D5D5D5" w:frame="1"/>
          <w:shd w:val="clear" w:color="auto" w:fill="F8F8F8"/>
        </w:rPr>
        <w:t>/</w:t>
      </w:r>
      <w:r>
        <w:rPr>
          <w:rFonts w:ascii="Arial" w:hAnsi="Arial" w:cs="Arial"/>
          <w:color w:val="333333"/>
        </w:rPr>
        <w:t> («слэш»).</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 парные теги можно вкладывать другие теги. Например, как в списках:</w:t>
      </w:r>
    </w:p>
    <w:p w:rsidR="000F6A12" w:rsidRDefault="000F6A12" w:rsidP="000F6A12">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&lt;ul&gt;</w:t>
      </w:r>
    </w:p>
    <w:p w:rsidR="000F6A12" w:rsidRDefault="000F6A12" w:rsidP="000F6A12">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&lt;li&gt;Элемент списка&lt;/li&gt;</w:t>
      </w:r>
    </w:p>
    <w:p w:rsidR="000F6A12" w:rsidRDefault="000F6A12" w:rsidP="000F6A12">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&lt;/ul&gt;</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У вложенных тегов всегда нужно следить за правильным порядком закрытия. Вложенный тег не может закрываться позже родительского:</w:t>
      </w:r>
    </w:p>
    <w:p w:rsidR="000F6A12" w:rsidRDefault="000F6A12" w:rsidP="000F6A12">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&lt;ul&gt;&lt;li&gt;Элемент списка&lt;/ul&gt;&lt;/li&gt; &lt;!-- Плохо  --&gt;</w:t>
      </w:r>
    </w:p>
    <w:p w:rsidR="000F6A12" w:rsidRDefault="000F6A12" w:rsidP="000F6A12">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&lt;ul&gt;&lt;li&gt;Элемент списка&lt;/li&gt;&lt;/ul&gt; &lt;!-- Хорошо --&gt;</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Не все теги можно вкладывать в другие теги, например, тег </w:t>
      </w:r>
      <w:r>
        <w:rPr>
          <w:rStyle w:val="HTML1"/>
          <w:rFonts w:ascii="Consolas" w:hAnsi="Consolas"/>
          <w:color w:val="333333"/>
          <w:bdr w:val="single" w:sz="6" w:space="1" w:color="D5D5D5" w:frame="1"/>
          <w:shd w:val="clear" w:color="auto" w:fill="F8F8F8"/>
        </w:rPr>
        <w:t>&lt;h1&gt;</w:t>
      </w:r>
      <w:r>
        <w:rPr>
          <w:rFonts w:ascii="Arial" w:hAnsi="Arial" w:cs="Arial"/>
          <w:color w:val="333333"/>
        </w:rPr>
        <w:t> нельзя вкладывать в </w:t>
      </w:r>
      <w:r>
        <w:rPr>
          <w:rStyle w:val="HTML1"/>
          <w:rFonts w:ascii="Consolas" w:hAnsi="Consolas"/>
          <w:color w:val="333333"/>
          <w:bdr w:val="single" w:sz="6" w:space="1" w:color="D5D5D5" w:frame="1"/>
          <w:shd w:val="clear" w:color="auto" w:fill="F8F8F8"/>
        </w:rPr>
        <w:t>&lt;p&gt;</w:t>
      </w:r>
      <w:r>
        <w:rPr>
          <w:rFonts w:ascii="Arial" w:hAnsi="Arial" w:cs="Arial"/>
          <w:color w:val="333333"/>
        </w:rPr>
        <w:t>.</w:t>
      </w:r>
    </w:p>
    <w:p w:rsidR="000F6A12" w:rsidRDefault="000F6A12" w:rsidP="000F6A12">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Одиночные теги</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Существуют не только парные, но и одиночные теги. Например, тег </w:t>
      </w:r>
      <w:r>
        <w:rPr>
          <w:rStyle w:val="HTML1"/>
          <w:rFonts w:ascii="Consolas" w:hAnsi="Consolas"/>
          <w:color w:val="333333"/>
          <w:bdr w:val="single" w:sz="6" w:space="1" w:color="D5D5D5" w:frame="1"/>
          <w:shd w:val="clear" w:color="auto" w:fill="F8F8F8"/>
        </w:rPr>
        <w:t>&lt;img&gt;</w:t>
      </w:r>
      <w:r>
        <w:rPr>
          <w:rFonts w:ascii="Arial" w:hAnsi="Arial" w:cs="Arial"/>
          <w:color w:val="333333"/>
        </w:rPr>
        <w:t> позволяет добавить картинку в разметку.</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lastRenderedPageBreak/>
        <w:t>Сам по себе </w:t>
      </w:r>
      <w:r>
        <w:rPr>
          <w:rStyle w:val="HTML1"/>
          <w:rFonts w:ascii="Consolas" w:hAnsi="Consolas"/>
          <w:color w:val="333333"/>
          <w:bdr w:val="single" w:sz="6" w:space="1" w:color="D5D5D5" w:frame="1"/>
          <w:shd w:val="clear" w:color="auto" w:fill="F8F8F8"/>
        </w:rPr>
        <w:t>&lt;img&gt;</w:t>
      </w:r>
      <w:r>
        <w:rPr>
          <w:rFonts w:ascii="Arial" w:hAnsi="Arial" w:cs="Arial"/>
          <w:color w:val="333333"/>
        </w:rPr>
        <w:t> не имеет смысла. Чтобы этот тег был действительно полезен, необходимо написать внутри него адрес, ведущий к картинке. Делается это с помощью атрибута </w:t>
      </w:r>
      <w:r>
        <w:rPr>
          <w:rStyle w:val="HTML1"/>
          <w:rFonts w:ascii="Consolas" w:hAnsi="Consolas"/>
          <w:color w:val="333333"/>
          <w:bdr w:val="single" w:sz="6" w:space="1" w:color="D5D5D5" w:frame="1"/>
          <w:shd w:val="clear" w:color="auto" w:fill="F8F8F8"/>
        </w:rPr>
        <w:t>src</w:t>
      </w:r>
      <w:r>
        <w:rPr>
          <w:rFonts w:ascii="Arial" w:hAnsi="Arial" w:cs="Arial"/>
          <w:color w:val="333333"/>
        </w:rPr>
        <w:t>:</w:t>
      </w:r>
    </w:p>
    <w:p w:rsidR="000F6A12" w:rsidRDefault="000F6A12" w:rsidP="000F6A12">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&lt;img src="keks.png"&gt;</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У тега может быть несколько атрибутов. В этом случае они пишутся через пробел:</w:t>
      </w:r>
    </w:p>
    <w:p w:rsidR="000F6A12" w:rsidRDefault="000F6A12" w:rsidP="000F6A12">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&lt;тег атрибут1="значение1" атрибут2="значение2"&gt;</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Например, картинке при желании можно задать размеры:</w:t>
      </w:r>
    </w:p>
    <w:p w:rsidR="000F6A12" w:rsidRPr="000F6A12" w:rsidRDefault="000F6A12" w:rsidP="000F6A12">
      <w:pPr>
        <w:pStyle w:val="HTML"/>
        <w:shd w:val="clear" w:color="auto" w:fill="F8F8F8"/>
        <w:spacing w:before="300" w:after="300"/>
        <w:ind w:left="-225"/>
        <w:rPr>
          <w:rFonts w:ascii="Consolas" w:hAnsi="Consolas"/>
          <w:color w:val="333333"/>
          <w:sz w:val="24"/>
          <w:szCs w:val="24"/>
          <w:lang w:val="en-US"/>
        </w:rPr>
      </w:pPr>
      <w:r w:rsidRPr="000F6A12">
        <w:rPr>
          <w:rStyle w:val="HTML1"/>
          <w:rFonts w:ascii="Consolas" w:hAnsi="Consolas"/>
          <w:color w:val="333333"/>
          <w:bdr w:val="none" w:sz="0" w:space="0" w:color="auto" w:frame="1"/>
          <w:lang w:val="en-US"/>
        </w:rPr>
        <w:t>&lt;img src="keks.png" width="200" height="100"&gt;</w:t>
      </w:r>
    </w:p>
    <w:p w:rsidR="000F6A12" w:rsidRDefault="000F6A12" w:rsidP="000F6A12">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Комментарии</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Код, заключённый между символами </w:t>
      </w:r>
      <w:r>
        <w:rPr>
          <w:rStyle w:val="HTML1"/>
          <w:rFonts w:ascii="Consolas" w:hAnsi="Consolas"/>
          <w:color w:val="333333"/>
          <w:bdr w:val="single" w:sz="6" w:space="1" w:color="D5D5D5" w:frame="1"/>
          <w:shd w:val="clear" w:color="auto" w:fill="F8F8F8"/>
        </w:rPr>
        <w:t>&lt;!--</w:t>
      </w:r>
      <w:r>
        <w:rPr>
          <w:rFonts w:ascii="Arial" w:hAnsi="Arial" w:cs="Arial"/>
          <w:color w:val="333333"/>
        </w:rPr>
        <w:t> и </w:t>
      </w:r>
      <w:r>
        <w:rPr>
          <w:rStyle w:val="HTML1"/>
          <w:rFonts w:ascii="Consolas" w:hAnsi="Consolas"/>
          <w:color w:val="333333"/>
          <w:bdr w:val="single" w:sz="6" w:space="1" w:color="D5D5D5" w:frame="1"/>
          <w:shd w:val="clear" w:color="auto" w:fill="F8F8F8"/>
        </w:rPr>
        <w:t>--&gt;</w:t>
      </w:r>
      <w:r>
        <w:rPr>
          <w:rFonts w:ascii="Arial" w:hAnsi="Arial" w:cs="Arial"/>
          <w:color w:val="333333"/>
        </w:rPr>
        <w:t>, работать не будет. Если эти символы удалить, то код заработает, это называется «раскомментировать». С помощью комментариев обычно </w:t>
      </w:r>
      <w:r>
        <w:rPr>
          <w:rStyle w:val="a4"/>
          <w:rFonts w:ascii="Arial" w:hAnsi="Arial" w:cs="Arial"/>
          <w:color w:val="333333"/>
        </w:rPr>
        <w:t>временно</w:t>
      </w:r>
      <w:r>
        <w:rPr>
          <w:rFonts w:ascii="Arial" w:hAnsi="Arial" w:cs="Arial"/>
          <w:color w:val="333333"/>
        </w:rPr>
        <w:t> отключают какой-то код или оставляют подсказки и разъяснения.</w:t>
      </w:r>
    </w:p>
    <w:p w:rsidR="000F6A12" w:rsidRDefault="000F6A12" w:rsidP="000F6A12">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 Это комментарий в HTML --&gt;</w:t>
      </w:r>
    </w:p>
    <w:p w:rsidR="000F6A12" w:rsidRDefault="000F6A12" w:rsidP="000F6A12">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CSS</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CSS расшифровывается как «Cascading Style Sheets», то есть «каскадные таблицы стилей».</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Язык CSS отвечает за внешний вид страницы.</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 помощью CSS можно задавать параметры для любого тега: ширину и высоту, отступы, цвет и размер шрифта, фон и так далее. Все эти параметры задаются с помощью свойств в следующем формате:</w:t>
      </w:r>
    </w:p>
    <w:p w:rsidR="000F6A12" w:rsidRDefault="000F6A12" w:rsidP="000F6A12">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свойство: значение;</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Например:</w:t>
      </w:r>
    </w:p>
    <w:p w:rsidR="000F6A12" w:rsidRDefault="000F6A12" w:rsidP="000F6A12">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color: red;</w:t>
      </w:r>
    </w:p>
    <w:p w:rsidR="000F6A12" w:rsidRDefault="000F6A12" w:rsidP="000F6A12">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padding: 10px;</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Стили к тегам добавляются чаще всего при помощи атрибута </w:t>
      </w:r>
      <w:r>
        <w:rPr>
          <w:rStyle w:val="HTML1"/>
          <w:rFonts w:ascii="Consolas" w:hAnsi="Consolas"/>
          <w:color w:val="333333"/>
          <w:bdr w:val="single" w:sz="6" w:space="1" w:color="D5D5D5" w:frame="1"/>
          <w:shd w:val="clear" w:color="auto" w:fill="F8F8F8"/>
        </w:rPr>
        <w:t>class</w:t>
      </w:r>
      <w:r>
        <w:rPr>
          <w:rFonts w:ascii="Arial" w:hAnsi="Arial" w:cs="Arial"/>
          <w:color w:val="333333"/>
        </w:rPr>
        <w:t>.</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lastRenderedPageBreak/>
        <w:t>Например, если мы хотим, чтобы определённые стили, описанные, допустим, в классе </w:t>
      </w:r>
      <w:r>
        <w:rPr>
          <w:rStyle w:val="HTML1"/>
          <w:rFonts w:ascii="Consolas" w:hAnsi="Consolas"/>
          <w:color w:val="333333"/>
          <w:bdr w:val="single" w:sz="6" w:space="1" w:color="D5D5D5" w:frame="1"/>
          <w:shd w:val="clear" w:color="auto" w:fill="F8F8F8"/>
        </w:rPr>
        <w:t>feature-kitten</w:t>
      </w:r>
      <w:r>
        <w:rPr>
          <w:rFonts w:ascii="Arial" w:hAnsi="Arial" w:cs="Arial"/>
          <w:color w:val="333333"/>
        </w:rPr>
        <w:t>, применились к тегу &lt;p&gt;, то в разметке напишем так:</w:t>
      </w:r>
    </w:p>
    <w:p w:rsidR="000F6A12" w:rsidRPr="000F6A12" w:rsidRDefault="000F6A12" w:rsidP="000F6A12">
      <w:pPr>
        <w:pStyle w:val="HTML"/>
        <w:shd w:val="clear" w:color="auto" w:fill="F8F8F8"/>
        <w:spacing w:before="300" w:after="300"/>
        <w:ind w:left="-225"/>
        <w:rPr>
          <w:rFonts w:ascii="Consolas" w:hAnsi="Consolas"/>
          <w:color w:val="333333"/>
          <w:sz w:val="24"/>
          <w:szCs w:val="24"/>
          <w:lang w:val="en-US"/>
        </w:rPr>
      </w:pPr>
      <w:r w:rsidRPr="000F6A12">
        <w:rPr>
          <w:rFonts w:ascii="Consolas" w:hAnsi="Consolas"/>
          <w:color w:val="333333"/>
          <w:sz w:val="24"/>
          <w:szCs w:val="24"/>
          <w:lang w:val="en-US"/>
        </w:rPr>
        <w:t>&lt;p class="feature-kitten"&gt;...&lt;/p&gt;</w:t>
      </w:r>
    </w:p>
    <w:p w:rsidR="000F6A12" w:rsidRDefault="000F6A12" w:rsidP="000F6A12">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CSS-правила</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Можно сказать, что CSS-правило — это группа свойств и их значений, которая целиком применяется к тем тегам, на которые указывает селектор.</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И выглядит это так:</w:t>
      </w:r>
    </w:p>
    <w:p w:rsidR="000F6A12" w:rsidRDefault="000F6A12" w:rsidP="000F6A12">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селектор {</w:t>
      </w:r>
    </w:p>
    <w:p w:rsidR="000F6A12" w:rsidRDefault="000F6A12" w:rsidP="000F6A12">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свойство1: значение;</w:t>
      </w:r>
    </w:p>
    <w:p w:rsidR="000F6A12" w:rsidRDefault="000F6A12" w:rsidP="000F6A12">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свойство2: значение;</w:t>
      </w:r>
    </w:p>
    <w:p w:rsidR="000F6A12" w:rsidRDefault="000F6A12" w:rsidP="000F6A12">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Задавать стили можно не только с помощью атрибута </w:t>
      </w:r>
      <w:r>
        <w:rPr>
          <w:rStyle w:val="HTML1"/>
          <w:rFonts w:ascii="Consolas" w:hAnsi="Consolas"/>
          <w:color w:val="333333"/>
          <w:bdr w:val="single" w:sz="6" w:space="1" w:color="D5D5D5" w:frame="1"/>
          <w:shd w:val="clear" w:color="auto" w:fill="F8F8F8"/>
        </w:rPr>
        <w:t>class</w:t>
      </w:r>
      <w:r>
        <w:rPr>
          <w:rFonts w:ascii="Arial" w:hAnsi="Arial" w:cs="Arial"/>
          <w:color w:val="333333"/>
        </w:rPr>
        <w:t>, но и по тегам. Селектор указывает, к каким тегам применятся свойства из CSS-правила. Селекторы по тегам работают проще всего: они выбирают все теги с подходящим именем.</w:t>
      </w:r>
    </w:p>
    <w:p w:rsidR="000F6A12" w:rsidRDefault="000F6A12" w:rsidP="000F6A12">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p { color: red; }</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 примере селектором является </w:t>
      </w:r>
      <w:r>
        <w:rPr>
          <w:rStyle w:val="HTML1"/>
          <w:rFonts w:ascii="Consolas" w:hAnsi="Consolas"/>
          <w:color w:val="333333"/>
          <w:bdr w:val="single" w:sz="6" w:space="1" w:color="D5D5D5" w:frame="1"/>
          <w:shd w:val="clear" w:color="auto" w:fill="F8F8F8"/>
        </w:rPr>
        <w:t>p</w:t>
      </w:r>
      <w:r>
        <w:rPr>
          <w:rFonts w:ascii="Arial" w:hAnsi="Arial" w:cs="Arial"/>
          <w:color w:val="333333"/>
        </w:rPr>
        <w:t>, и он выбирает все теги с именем </w:t>
      </w:r>
      <w:r>
        <w:rPr>
          <w:rStyle w:val="HTML1"/>
          <w:rFonts w:ascii="Consolas" w:hAnsi="Consolas"/>
          <w:color w:val="333333"/>
          <w:bdr w:val="single" w:sz="6" w:space="1" w:color="D5D5D5" w:frame="1"/>
          <w:shd w:val="clear" w:color="auto" w:fill="F8F8F8"/>
        </w:rPr>
        <w:t>p</w:t>
      </w:r>
      <w:r>
        <w:rPr>
          <w:rFonts w:ascii="Arial" w:hAnsi="Arial" w:cs="Arial"/>
          <w:color w:val="333333"/>
        </w:rPr>
        <w:t> (то есть теги </w:t>
      </w:r>
      <w:r>
        <w:rPr>
          <w:rStyle w:val="HTML1"/>
          <w:rFonts w:ascii="Consolas" w:hAnsi="Consolas"/>
          <w:color w:val="333333"/>
          <w:bdr w:val="single" w:sz="6" w:space="1" w:color="D5D5D5" w:frame="1"/>
          <w:shd w:val="clear" w:color="auto" w:fill="F8F8F8"/>
        </w:rPr>
        <w:t>&lt;p&gt;</w:t>
      </w:r>
      <w:r>
        <w:rPr>
          <w:rFonts w:ascii="Arial" w:hAnsi="Arial" w:cs="Arial"/>
          <w:color w:val="333333"/>
        </w:rPr>
        <w:t>), а теги с другим именем, например </w:t>
      </w:r>
      <w:r>
        <w:rPr>
          <w:rStyle w:val="HTML1"/>
          <w:rFonts w:ascii="Consolas" w:hAnsi="Consolas"/>
          <w:color w:val="333333"/>
          <w:bdr w:val="single" w:sz="6" w:space="1" w:color="D5D5D5" w:frame="1"/>
          <w:shd w:val="clear" w:color="auto" w:fill="F8F8F8"/>
        </w:rPr>
        <w:t>h1</w:t>
      </w:r>
      <w:r>
        <w:rPr>
          <w:rFonts w:ascii="Arial" w:hAnsi="Arial" w:cs="Arial"/>
          <w:color w:val="333333"/>
        </w:rPr>
        <w:t>, не выбирает.</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Когда же стилизация задаётся по классам, то стили применяются только к тегам с такими классами.</w:t>
      </w:r>
    </w:p>
    <w:p w:rsidR="000F6A12" w:rsidRDefault="000F6A12" w:rsidP="000F6A12">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.название_класса {</w:t>
      </w:r>
    </w:p>
    <w:p w:rsidR="000F6A12" w:rsidRDefault="000F6A12" w:rsidP="000F6A12">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свойство: значение;</w:t>
      </w:r>
    </w:p>
    <w:p w:rsidR="000F6A12" w:rsidRDefault="000F6A12" w:rsidP="000F6A12">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w:t>
      </w:r>
    </w:p>
    <w:p w:rsidR="000F6A12" w:rsidRDefault="000F6A12" w:rsidP="000F6A12">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Миксование классов</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У HTML-элемента может быть сколько угодно классов, в этом случае они перечисляются в атрибуте </w:t>
      </w:r>
      <w:r>
        <w:rPr>
          <w:rStyle w:val="HTML1"/>
          <w:rFonts w:ascii="Consolas" w:hAnsi="Consolas"/>
          <w:color w:val="333333"/>
          <w:bdr w:val="single" w:sz="6" w:space="1" w:color="D5D5D5" w:frame="1"/>
          <w:shd w:val="clear" w:color="auto" w:fill="F8F8F8"/>
        </w:rPr>
        <w:t>class</w:t>
      </w:r>
      <w:r>
        <w:rPr>
          <w:rFonts w:ascii="Arial" w:hAnsi="Arial" w:cs="Arial"/>
          <w:color w:val="333333"/>
        </w:rPr>
        <w:t> через пробел, например:</w:t>
      </w:r>
    </w:p>
    <w:p w:rsidR="000F6A12" w:rsidRPr="000F6A12" w:rsidRDefault="000F6A12" w:rsidP="000F6A12">
      <w:pPr>
        <w:pStyle w:val="HTML"/>
        <w:shd w:val="clear" w:color="auto" w:fill="F8F8F8"/>
        <w:spacing w:before="300" w:after="300"/>
        <w:ind w:left="-225"/>
        <w:rPr>
          <w:rStyle w:val="HTML1"/>
          <w:rFonts w:ascii="Consolas" w:hAnsi="Consolas"/>
          <w:color w:val="333333"/>
          <w:bdr w:val="none" w:sz="0" w:space="0" w:color="auto" w:frame="1"/>
          <w:lang w:val="en-US"/>
        </w:rPr>
      </w:pPr>
      <w:r w:rsidRPr="000F6A12">
        <w:rPr>
          <w:rStyle w:val="HTML1"/>
          <w:rFonts w:ascii="Consolas" w:hAnsi="Consolas"/>
          <w:color w:val="333333"/>
          <w:bdr w:val="none" w:sz="0" w:space="0" w:color="auto" w:frame="1"/>
          <w:lang w:val="en-US"/>
        </w:rPr>
        <w:t>&lt;li class="product"&gt;</w:t>
      </w:r>
      <w:r>
        <w:rPr>
          <w:rStyle w:val="HTML1"/>
          <w:rFonts w:ascii="Consolas" w:hAnsi="Consolas"/>
          <w:color w:val="333333"/>
          <w:bdr w:val="none" w:sz="0" w:space="0" w:color="auto" w:frame="1"/>
        </w:rPr>
        <w:t>Товар</w:t>
      </w:r>
      <w:r w:rsidRPr="000F6A12">
        <w:rPr>
          <w:rStyle w:val="HTML1"/>
          <w:rFonts w:ascii="Consolas" w:hAnsi="Consolas"/>
          <w:color w:val="333333"/>
          <w:bdr w:val="none" w:sz="0" w:space="0" w:color="auto" w:frame="1"/>
          <w:lang w:val="en-US"/>
        </w:rPr>
        <w:t>&lt;/li&gt;</w:t>
      </w:r>
    </w:p>
    <w:p w:rsidR="000F6A12" w:rsidRPr="000F6A12" w:rsidRDefault="000F6A12" w:rsidP="000F6A12">
      <w:pPr>
        <w:pStyle w:val="HTML"/>
        <w:shd w:val="clear" w:color="auto" w:fill="F8F8F8"/>
        <w:spacing w:before="300" w:after="300"/>
        <w:ind w:left="-225"/>
        <w:rPr>
          <w:rStyle w:val="HTML1"/>
          <w:rFonts w:ascii="Consolas" w:hAnsi="Consolas"/>
          <w:color w:val="333333"/>
          <w:bdr w:val="none" w:sz="0" w:space="0" w:color="auto" w:frame="1"/>
          <w:lang w:val="en-US"/>
        </w:rPr>
      </w:pPr>
      <w:r w:rsidRPr="000F6A12">
        <w:rPr>
          <w:rStyle w:val="HTML1"/>
          <w:rFonts w:ascii="Consolas" w:hAnsi="Consolas"/>
          <w:color w:val="333333"/>
          <w:bdr w:val="none" w:sz="0" w:space="0" w:color="auto" w:frame="1"/>
          <w:lang w:val="en-US"/>
        </w:rPr>
        <w:lastRenderedPageBreak/>
        <w:t>&lt;li class="product hit"&gt;</w:t>
      </w:r>
      <w:r>
        <w:rPr>
          <w:rStyle w:val="HTML1"/>
          <w:rFonts w:ascii="Consolas" w:hAnsi="Consolas"/>
          <w:color w:val="333333"/>
          <w:bdr w:val="none" w:sz="0" w:space="0" w:color="auto" w:frame="1"/>
        </w:rPr>
        <w:t>Товар</w:t>
      </w:r>
      <w:r w:rsidRPr="000F6A12">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а</w:t>
      </w:r>
      <w:r w:rsidRPr="000F6A12">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ещё</w:t>
      </w:r>
      <w:r w:rsidRPr="000F6A12">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хит</w:t>
      </w:r>
      <w:r w:rsidRPr="000F6A12">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продаж</w:t>
      </w:r>
      <w:r w:rsidRPr="000F6A12">
        <w:rPr>
          <w:rStyle w:val="HTML1"/>
          <w:rFonts w:ascii="Consolas" w:hAnsi="Consolas"/>
          <w:color w:val="333333"/>
          <w:bdr w:val="none" w:sz="0" w:space="0" w:color="auto" w:frame="1"/>
          <w:lang w:val="en-US"/>
        </w:rPr>
        <w:t>&lt;/li&gt;</w:t>
      </w:r>
    </w:p>
    <w:p w:rsidR="000F6A12" w:rsidRDefault="000F6A12" w:rsidP="000F6A12">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&lt;li class="product hit sale"&gt;Товар, хит продаж и со ски-и-идкой!&lt;/li&gt;</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Обычно миксование используют так: в один класс выносят общее оформление, а в дополнительных классах описывают его модификации.</w:t>
      </w:r>
    </w:p>
    <w:p w:rsidR="000F6A12" w:rsidRDefault="000F6A12" w:rsidP="000F6A12">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Комментарии</w:t>
      </w:r>
    </w:p>
    <w:p w:rsidR="000F6A12" w:rsidRDefault="000F6A12" w:rsidP="000F6A12">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 CSS тоже существуют комментарии, их отличие от HTML-комментариев в том, что код или подсказки пишутся между символами </w:t>
      </w:r>
      <w:r>
        <w:rPr>
          <w:rStyle w:val="HTML1"/>
          <w:rFonts w:ascii="Consolas" w:hAnsi="Consolas"/>
          <w:color w:val="333333"/>
          <w:bdr w:val="single" w:sz="6" w:space="1" w:color="D5D5D5" w:frame="1"/>
          <w:shd w:val="clear" w:color="auto" w:fill="F8F8F8"/>
        </w:rPr>
        <w:t>/* и */</w:t>
      </w:r>
      <w:r>
        <w:rPr>
          <w:rFonts w:ascii="Arial" w:hAnsi="Arial" w:cs="Arial"/>
          <w:color w:val="333333"/>
        </w:rPr>
        <w:t>.</w:t>
      </w:r>
    </w:p>
    <w:p w:rsidR="000F6A12" w:rsidRDefault="000F6A12" w:rsidP="006C2F88">
      <w:pPr>
        <w:shd w:val="clear" w:color="auto" w:fill="FFFFFF"/>
        <w:spacing w:after="225" w:line="450" w:lineRule="atLeast"/>
        <w:outlineLvl w:val="0"/>
        <w:rPr>
          <w:rFonts w:ascii="Arial" w:eastAsia="Times New Roman" w:hAnsi="Arial" w:cs="Arial"/>
          <w:b/>
          <w:bCs/>
          <w:color w:val="333333"/>
          <w:kern w:val="36"/>
          <w:sz w:val="54"/>
          <w:szCs w:val="54"/>
          <w:lang w:eastAsia="ru-RU"/>
        </w:rPr>
      </w:pPr>
      <w:r>
        <w:rPr>
          <w:rFonts w:ascii="Arial" w:eastAsia="Times New Roman" w:hAnsi="Arial" w:cs="Arial"/>
          <w:b/>
          <w:bCs/>
          <w:color w:val="333333"/>
          <w:kern w:val="36"/>
          <w:sz w:val="54"/>
          <w:szCs w:val="54"/>
          <w:lang w:eastAsia="ru-RU"/>
        </w:rPr>
        <w:br w:type="page"/>
      </w:r>
    </w:p>
    <w:p w:rsidR="006C2F88" w:rsidRPr="006C2F88" w:rsidRDefault="006C2F88" w:rsidP="006C2F88">
      <w:pPr>
        <w:shd w:val="clear" w:color="auto" w:fill="FFFFFF"/>
        <w:spacing w:after="225" w:line="450" w:lineRule="atLeast"/>
        <w:outlineLvl w:val="0"/>
        <w:rPr>
          <w:rFonts w:ascii="Arial" w:eastAsia="Times New Roman" w:hAnsi="Arial" w:cs="Arial"/>
          <w:b/>
          <w:bCs/>
          <w:color w:val="333333"/>
          <w:kern w:val="36"/>
          <w:sz w:val="54"/>
          <w:szCs w:val="54"/>
          <w:lang w:eastAsia="ru-RU"/>
        </w:rPr>
      </w:pPr>
      <w:r w:rsidRPr="006C2F88">
        <w:rPr>
          <w:rFonts w:ascii="Arial" w:eastAsia="Times New Roman" w:hAnsi="Arial" w:cs="Arial"/>
          <w:b/>
          <w:bCs/>
          <w:color w:val="333333"/>
          <w:kern w:val="36"/>
          <w:sz w:val="54"/>
          <w:szCs w:val="54"/>
          <w:lang w:eastAsia="ru-RU"/>
        </w:rPr>
        <w:lastRenderedPageBreak/>
        <w:t>Конспект «Структура HTML-документа»</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Каждый HTML-документ начинается с декларации типа документа или «доктайпа». Тип документа необходим, чтобы браузер мог определить версию HTML и правильно отобразить страницу.</w:t>
      </w:r>
    </w:p>
    <w:p w:rsidR="006C2F88" w:rsidRPr="006C2F88" w:rsidRDefault="006C2F88" w:rsidP="006C2F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6C2F88">
        <w:rPr>
          <w:rFonts w:ascii="Consolas" w:eastAsia="Times New Roman" w:hAnsi="Consolas" w:cs="Courier New"/>
          <w:color w:val="333333"/>
          <w:sz w:val="20"/>
          <w:szCs w:val="20"/>
          <w:bdr w:val="none" w:sz="0" w:space="0" w:color="auto" w:frame="1"/>
          <w:lang w:eastAsia="ru-RU"/>
        </w:rPr>
        <w:t>&lt;!DOCTYPE html&gt;</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Простейшая HTML-страница состоит как минимум из трёх тегов: </w:t>
      </w:r>
      <w:r w:rsidRPr="006C2F88">
        <w:rPr>
          <w:rFonts w:ascii="Consolas" w:eastAsia="Times New Roman" w:hAnsi="Consolas" w:cs="Courier New"/>
          <w:color w:val="333333"/>
          <w:sz w:val="20"/>
          <w:szCs w:val="20"/>
          <w:bdr w:val="single" w:sz="6" w:space="1" w:color="D5D5D5" w:frame="1"/>
          <w:shd w:val="clear" w:color="auto" w:fill="F8F8F8"/>
          <w:lang w:eastAsia="ru-RU"/>
        </w:rPr>
        <w:t>&lt;html&gt;</w:t>
      </w:r>
      <w:r w:rsidRPr="006C2F88">
        <w:rPr>
          <w:rFonts w:ascii="Arial" w:eastAsia="Times New Roman" w:hAnsi="Arial" w:cs="Arial"/>
          <w:color w:val="333333"/>
          <w:sz w:val="24"/>
          <w:szCs w:val="24"/>
          <w:lang w:eastAsia="ru-RU"/>
        </w:rPr>
        <w:t>, </w:t>
      </w:r>
      <w:r w:rsidRPr="006C2F88">
        <w:rPr>
          <w:rFonts w:ascii="Consolas" w:eastAsia="Times New Roman" w:hAnsi="Consolas" w:cs="Courier New"/>
          <w:color w:val="333333"/>
          <w:sz w:val="20"/>
          <w:szCs w:val="20"/>
          <w:bdr w:val="single" w:sz="6" w:space="1" w:color="D5D5D5" w:frame="1"/>
          <w:shd w:val="clear" w:color="auto" w:fill="F8F8F8"/>
          <w:lang w:eastAsia="ru-RU"/>
        </w:rPr>
        <w:t>&lt;head&gt;</w:t>
      </w:r>
      <w:r w:rsidRPr="006C2F88">
        <w:rPr>
          <w:rFonts w:ascii="Arial" w:eastAsia="Times New Roman" w:hAnsi="Arial" w:cs="Arial"/>
          <w:color w:val="333333"/>
          <w:sz w:val="24"/>
          <w:szCs w:val="24"/>
          <w:lang w:eastAsia="ru-RU"/>
        </w:rPr>
        <w:t> и </w:t>
      </w:r>
      <w:r w:rsidRPr="006C2F88">
        <w:rPr>
          <w:rFonts w:ascii="Consolas" w:eastAsia="Times New Roman" w:hAnsi="Consolas" w:cs="Courier New"/>
          <w:color w:val="333333"/>
          <w:sz w:val="20"/>
          <w:szCs w:val="20"/>
          <w:bdr w:val="single" w:sz="6" w:space="1" w:color="D5D5D5" w:frame="1"/>
          <w:shd w:val="clear" w:color="auto" w:fill="F8F8F8"/>
          <w:lang w:eastAsia="ru-RU"/>
        </w:rPr>
        <w:t>&lt;body&gt;</w:t>
      </w:r>
      <w:r w:rsidRPr="006C2F88">
        <w:rPr>
          <w:rFonts w:ascii="Arial" w:eastAsia="Times New Roman" w:hAnsi="Arial" w:cs="Arial"/>
          <w:color w:val="333333"/>
          <w:sz w:val="24"/>
          <w:szCs w:val="24"/>
          <w:lang w:eastAsia="ru-RU"/>
        </w:rPr>
        <w:t>. Тег </w:t>
      </w:r>
      <w:r w:rsidRPr="006C2F88">
        <w:rPr>
          <w:rFonts w:ascii="Consolas" w:eastAsia="Times New Roman" w:hAnsi="Consolas" w:cs="Courier New"/>
          <w:color w:val="333333"/>
          <w:sz w:val="20"/>
          <w:szCs w:val="20"/>
          <w:bdr w:val="single" w:sz="6" w:space="1" w:color="D5D5D5" w:frame="1"/>
          <w:shd w:val="clear" w:color="auto" w:fill="F8F8F8"/>
          <w:lang w:eastAsia="ru-RU"/>
        </w:rPr>
        <w:t>&lt;head&gt;</w:t>
      </w:r>
      <w:r w:rsidRPr="006C2F88">
        <w:rPr>
          <w:rFonts w:ascii="Arial" w:eastAsia="Times New Roman" w:hAnsi="Arial" w:cs="Arial"/>
          <w:color w:val="333333"/>
          <w:sz w:val="24"/>
          <w:szCs w:val="24"/>
          <w:lang w:eastAsia="ru-RU"/>
        </w:rPr>
        <w:t> обычно содержит заголовок, ключевые слова, описание страницы и другие служебные данные. Также внутри него подключаются внешние ресурсы, например, стили. Содержимое этого тега не отображается на странице напрямую. А в теге </w:t>
      </w:r>
      <w:r w:rsidRPr="006C2F88">
        <w:rPr>
          <w:rFonts w:ascii="Consolas" w:eastAsia="Times New Roman" w:hAnsi="Consolas" w:cs="Courier New"/>
          <w:color w:val="333333"/>
          <w:sz w:val="20"/>
          <w:szCs w:val="20"/>
          <w:bdr w:val="single" w:sz="6" w:space="1" w:color="D5D5D5" w:frame="1"/>
          <w:shd w:val="clear" w:color="auto" w:fill="F8F8F8"/>
          <w:lang w:eastAsia="ru-RU"/>
        </w:rPr>
        <w:t>&lt;body&gt;</w:t>
      </w:r>
      <w:r w:rsidRPr="006C2F88">
        <w:rPr>
          <w:rFonts w:ascii="Arial" w:eastAsia="Times New Roman" w:hAnsi="Arial" w:cs="Arial"/>
          <w:color w:val="333333"/>
          <w:sz w:val="24"/>
          <w:szCs w:val="24"/>
          <w:lang w:eastAsia="ru-RU"/>
        </w:rPr>
        <w:t> хранится содержание страницы, которое отображается в окне браузера.</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Для подключения стилей к странице существует тег </w:t>
      </w:r>
      <w:r w:rsidRPr="006C2F88">
        <w:rPr>
          <w:rFonts w:ascii="Consolas" w:eastAsia="Times New Roman" w:hAnsi="Consolas" w:cs="Courier New"/>
          <w:color w:val="333333"/>
          <w:sz w:val="20"/>
          <w:szCs w:val="20"/>
          <w:bdr w:val="single" w:sz="6" w:space="1" w:color="D5D5D5" w:frame="1"/>
          <w:shd w:val="clear" w:color="auto" w:fill="F8F8F8"/>
          <w:lang w:eastAsia="ru-RU"/>
        </w:rPr>
        <w:t>&lt;link&gt;</w:t>
      </w:r>
      <w:r w:rsidRPr="006C2F88">
        <w:rPr>
          <w:rFonts w:ascii="Arial" w:eastAsia="Times New Roman" w:hAnsi="Arial" w:cs="Arial"/>
          <w:color w:val="333333"/>
          <w:sz w:val="24"/>
          <w:szCs w:val="24"/>
          <w:lang w:eastAsia="ru-RU"/>
        </w:rPr>
        <w:t>. Для этого у него есть атрибут </w:t>
      </w:r>
      <w:r w:rsidRPr="006C2F88">
        <w:rPr>
          <w:rFonts w:ascii="Consolas" w:eastAsia="Times New Roman" w:hAnsi="Consolas" w:cs="Courier New"/>
          <w:color w:val="333333"/>
          <w:sz w:val="20"/>
          <w:szCs w:val="20"/>
          <w:bdr w:val="single" w:sz="6" w:space="1" w:color="D5D5D5" w:frame="1"/>
          <w:shd w:val="clear" w:color="auto" w:fill="F8F8F8"/>
          <w:lang w:eastAsia="ru-RU"/>
        </w:rPr>
        <w:t>href</w:t>
      </w:r>
      <w:r w:rsidRPr="006C2F88">
        <w:rPr>
          <w:rFonts w:ascii="Arial" w:eastAsia="Times New Roman" w:hAnsi="Arial" w:cs="Arial"/>
          <w:color w:val="333333"/>
          <w:sz w:val="24"/>
          <w:szCs w:val="24"/>
          <w:lang w:eastAsia="ru-RU"/>
        </w:rPr>
        <w:t> в котором задаётся адрес стилевого файла, а значение </w:t>
      </w:r>
      <w:r w:rsidRPr="006C2F88">
        <w:rPr>
          <w:rFonts w:ascii="Consolas" w:eastAsia="Times New Roman" w:hAnsi="Consolas" w:cs="Courier New"/>
          <w:color w:val="333333"/>
          <w:sz w:val="20"/>
          <w:szCs w:val="20"/>
          <w:bdr w:val="single" w:sz="6" w:space="1" w:color="D5D5D5" w:frame="1"/>
          <w:shd w:val="clear" w:color="auto" w:fill="F8F8F8"/>
          <w:lang w:eastAsia="ru-RU"/>
        </w:rPr>
        <w:t>stylesheet</w:t>
      </w:r>
      <w:r w:rsidRPr="006C2F88">
        <w:rPr>
          <w:rFonts w:ascii="Arial" w:eastAsia="Times New Roman" w:hAnsi="Arial" w:cs="Arial"/>
          <w:color w:val="333333"/>
          <w:sz w:val="24"/>
          <w:szCs w:val="24"/>
          <w:lang w:eastAsia="ru-RU"/>
        </w:rPr>
        <w:t> атрибута </w:t>
      </w:r>
      <w:r w:rsidRPr="006C2F88">
        <w:rPr>
          <w:rFonts w:ascii="Consolas" w:eastAsia="Times New Roman" w:hAnsi="Consolas" w:cs="Courier New"/>
          <w:color w:val="333333"/>
          <w:sz w:val="20"/>
          <w:szCs w:val="20"/>
          <w:bdr w:val="single" w:sz="6" w:space="1" w:color="D5D5D5" w:frame="1"/>
          <w:shd w:val="clear" w:color="auto" w:fill="F8F8F8"/>
          <w:lang w:eastAsia="ru-RU"/>
        </w:rPr>
        <w:t>rel</w:t>
      </w:r>
      <w:r w:rsidRPr="006C2F88">
        <w:rPr>
          <w:rFonts w:ascii="Arial" w:eastAsia="Times New Roman" w:hAnsi="Arial" w:cs="Arial"/>
          <w:color w:val="333333"/>
          <w:sz w:val="24"/>
          <w:szCs w:val="24"/>
          <w:lang w:eastAsia="ru-RU"/>
        </w:rPr>
        <w:t> говорит браузеру, что мы подключаем именно стили, а не что-то другое.</w:t>
      </w:r>
    </w:p>
    <w:p w:rsidR="006C2F88" w:rsidRPr="00C754B1" w:rsidRDefault="006C2F88" w:rsidP="006C2F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C754B1">
        <w:rPr>
          <w:rFonts w:ascii="Consolas" w:eastAsia="Times New Roman" w:hAnsi="Consolas" w:cs="Courier New"/>
          <w:color w:val="333333"/>
          <w:sz w:val="20"/>
          <w:szCs w:val="20"/>
          <w:bdr w:val="none" w:sz="0" w:space="0" w:color="auto" w:frame="1"/>
          <w:lang w:val="en-US" w:eastAsia="ru-RU"/>
        </w:rPr>
        <w:t>&lt;head&gt;</w:t>
      </w:r>
    </w:p>
    <w:p w:rsidR="006C2F88" w:rsidRPr="00C754B1" w:rsidRDefault="006C2F88" w:rsidP="006C2F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C754B1">
        <w:rPr>
          <w:rFonts w:ascii="Consolas" w:eastAsia="Times New Roman" w:hAnsi="Consolas" w:cs="Courier New"/>
          <w:color w:val="333333"/>
          <w:sz w:val="20"/>
          <w:szCs w:val="20"/>
          <w:bdr w:val="none" w:sz="0" w:space="0" w:color="auto" w:frame="1"/>
          <w:lang w:val="en-US" w:eastAsia="ru-RU"/>
        </w:rPr>
        <w:t xml:space="preserve">  &lt;link href="</w:t>
      </w:r>
      <w:r w:rsidRPr="006C2F88">
        <w:rPr>
          <w:rFonts w:ascii="Consolas" w:eastAsia="Times New Roman" w:hAnsi="Consolas" w:cs="Courier New"/>
          <w:color w:val="333333"/>
          <w:sz w:val="20"/>
          <w:szCs w:val="20"/>
          <w:bdr w:val="none" w:sz="0" w:space="0" w:color="auto" w:frame="1"/>
          <w:lang w:eastAsia="ru-RU"/>
        </w:rPr>
        <w:t>адрес</w:t>
      </w:r>
      <w:r w:rsidRPr="00C754B1">
        <w:rPr>
          <w:rFonts w:ascii="Consolas" w:eastAsia="Times New Roman" w:hAnsi="Consolas" w:cs="Courier New"/>
          <w:color w:val="333333"/>
          <w:sz w:val="20"/>
          <w:szCs w:val="20"/>
          <w:bdr w:val="none" w:sz="0" w:space="0" w:color="auto" w:frame="1"/>
          <w:lang w:val="en-US" w:eastAsia="ru-RU"/>
        </w:rPr>
        <w:t>_</w:t>
      </w:r>
      <w:r w:rsidRPr="006C2F88">
        <w:rPr>
          <w:rFonts w:ascii="Consolas" w:eastAsia="Times New Roman" w:hAnsi="Consolas" w:cs="Courier New"/>
          <w:color w:val="333333"/>
          <w:sz w:val="20"/>
          <w:szCs w:val="20"/>
          <w:bdr w:val="none" w:sz="0" w:space="0" w:color="auto" w:frame="1"/>
          <w:lang w:eastAsia="ru-RU"/>
        </w:rPr>
        <w:t>файла</w:t>
      </w:r>
      <w:r w:rsidRPr="00C754B1">
        <w:rPr>
          <w:rFonts w:ascii="Consolas" w:eastAsia="Times New Roman" w:hAnsi="Consolas" w:cs="Courier New"/>
          <w:color w:val="333333"/>
          <w:sz w:val="20"/>
          <w:szCs w:val="20"/>
          <w:bdr w:val="none" w:sz="0" w:space="0" w:color="auto" w:frame="1"/>
          <w:lang w:val="en-US" w:eastAsia="ru-RU"/>
        </w:rPr>
        <w:t>_</w:t>
      </w:r>
      <w:r w:rsidRPr="006C2F88">
        <w:rPr>
          <w:rFonts w:ascii="Consolas" w:eastAsia="Times New Roman" w:hAnsi="Consolas" w:cs="Courier New"/>
          <w:color w:val="333333"/>
          <w:sz w:val="20"/>
          <w:szCs w:val="20"/>
          <w:bdr w:val="none" w:sz="0" w:space="0" w:color="auto" w:frame="1"/>
          <w:lang w:eastAsia="ru-RU"/>
        </w:rPr>
        <w:t>стилей</w:t>
      </w:r>
      <w:r w:rsidRPr="00C754B1">
        <w:rPr>
          <w:rFonts w:ascii="Consolas" w:eastAsia="Times New Roman" w:hAnsi="Consolas" w:cs="Courier New"/>
          <w:color w:val="333333"/>
          <w:sz w:val="20"/>
          <w:szCs w:val="20"/>
          <w:bdr w:val="none" w:sz="0" w:space="0" w:color="auto" w:frame="1"/>
          <w:lang w:val="en-US" w:eastAsia="ru-RU"/>
        </w:rPr>
        <w:t>.css" rel="stylesheet"&gt;</w:t>
      </w:r>
    </w:p>
    <w:p w:rsidR="006C2F88" w:rsidRPr="006C2F88" w:rsidRDefault="006C2F88" w:rsidP="006C2F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6C2F88">
        <w:rPr>
          <w:rFonts w:ascii="Consolas" w:eastAsia="Times New Roman" w:hAnsi="Consolas" w:cs="Courier New"/>
          <w:color w:val="333333"/>
          <w:sz w:val="20"/>
          <w:szCs w:val="20"/>
          <w:bdr w:val="none" w:sz="0" w:space="0" w:color="auto" w:frame="1"/>
          <w:lang w:eastAsia="ru-RU"/>
        </w:rPr>
        <w:t>&lt;/head&gt;</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Ещё один элемент, который располагается в </w:t>
      </w:r>
      <w:r w:rsidRPr="006C2F88">
        <w:rPr>
          <w:rFonts w:ascii="Consolas" w:eastAsia="Times New Roman" w:hAnsi="Consolas" w:cs="Courier New"/>
          <w:color w:val="333333"/>
          <w:sz w:val="20"/>
          <w:szCs w:val="20"/>
          <w:bdr w:val="single" w:sz="6" w:space="1" w:color="D5D5D5" w:frame="1"/>
          <w:shd w:val="clear" w:color="auto" w:fill="F8F8F8"/>
          <w:lang w:eastAsia="ru-RU"/>
        </w:rPr>
        <w:t>&lt;head&gt;</w:t>
      </w:r>
      <w:r w:rsidRPr="006C2F88">
        <w:rPr>
          <w:rFonts w:ascii="Arial" w:eastAsia="Times New Roman" w:hAnsi="Arial" w:cs="Arial"/>
          <w:color w:val="333333"/>
          <w:sz w:val="24"/>
          <w:szCs w:val="24"/>
          <w:lang w:eastAsia="ru-RU"/>
        </w:rPr>
        <w:t> — это тег </w:t>
      </w:r>
      <w:r w:rsidRPr="006C2F88">
        <w:rPr>
          <w:rFonts w:ascii="Consolas" w:eastAsia="Times New Roman" w:hAnsi="Consolas" w:cs="Courier New"/>
          <w:color w:val="333333"/>
          <w:sz w:val="20"/>
          <w:szCs w:val="20"/>
          <w:bdr w:val="single" w:sz="6" w:space="1" w:color="D5D5D5" w:frame="1"/>
          <w:shd w:val="clear" w:color="auto" w:fill="F8F8F8"/>
          <w:lang w:eastAsia="ru-RU"/>
        </w:rPr>
        <w:t>&lt;title&gt;</w:t>
      </w:r>
      <w:r w:rsidRPr="006C2F88">
        <w:rPr>
          <w:rFonts w:ascii="Arial" w:eastAsia="Times New Roman" w:hAnsi="Arial" w:cs="Arial"/>
          <w:color w:val="333333"/>
          <w:sz w:val="24"/>
          <w:szCs w:val="24"/>
          <w:lang w:eastAsia="ru-RU"/>
        </w:rPr>
        <w:t>. В нём задаётся заголовок страницы, который отображается во вкладках браузера. По заголовку должно быть понятно, о чём эта страница, даже когда она не открыта в браузере, а отображается в результатах поиска или в браузерных закладках.</w:t>
      </w:r>
    </w:p>
    <w:p w:rsidR="006C2F88" w:rsidRPr="00C754B1" w:rsidRDefault="006C2F88" w:rsidP="006C2F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C754B1">
        <w:rPr>
          <w:rFonts w:ascii="Consolas" w:eastAsia="Times New Roman" w:hAnsi="Consolas" w:cs="Courier New"/>
          <w:color w:val="333333"/>
          <w:sz w:val="20"/>
          <w:szCs w:val="20"/>
          <w:bdr w:val="none" w:sz="0" w:space="0" w:color="auto" w:frame="1"/>
          <w:lang w:val="en-US" w:eastAsia="ru-RU"/>
        </w:rPr>
        <w:t>&lt;head&gt;</w:t>
      </w:r>
    </w:p>
    <w:p w:rsidR="006C2F88" w:rsidRPr="00C754B1" w:rsidRDefault="006C2F88" w:rsidP="006C2F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val="en-US" w:eastAsia="ru-RU"/>
        </w:rPr>
      </w:pPr>
      <w:r w:rsidRPr="00C754B1">
        <w:rPr>
          <w:rFonts w:ascii="Consolas" w:eastAsia="Times New Roman" w:hAnsi="Consolas" w:cs="Courier New"/>
          <w:color w:val="333333"/>
          <w:sz w:val="20"/>
          <w:szCs w:val="20"/>
          <w:bdr w:val="none" w:sz="0" w:space="0" w:color="auto" w:frame="1"/>
          <w:lang w:val="en-US" w:eastAsia="ru-RU"/>
        </w:rPr>
        <w:t xml:space="preserve">  &lt;title&gt;</w:t>
      </w:r>
      <w:r w:rsidRPr="006C2F88">
        <w:rPr>
          <w:rFonts w:ascii="Consolas" w:eastAsia="Times New Roman" w:hAnsi="Consolas" w:cs="Courier New"/>
          <w:color w:val="333333"/>
          <w:sz w:val="20"/>
          <w:szCs w:val="20"/>
          <w:bdr w:val="none" w:sz="0" w:space="0" w:color="auto" w:frame="1"/>
          <w:lang w:eastAsia="ru-RU"/>
        </w:rPr>
        <w:t>Тренажёры</w:t>
      </w:r>
      <w:r w:rsidRPr="00C754B1">
        <w:rPr>
          <w:rFonts w:ascii="Consolas" w:eastAsia="Times New Roman" w:hAnsi="Consolas" w:cs="Courier New"/>
          <w:color w:val="333333"/>
          <w:sz w:val="20"/>
          <w:szCs w:val="20"/>
          <w:bdr w:val="none" w:sz="0" w:space="0" w:color="auto" w:frame="1"/>
          <w:lang w:val="en-US" w:eastAsia="ru-RU"/>
        </w:rPr>
        <w:t xml:space="preserve"> — HTML Academy&lt;/title&gt;</w:t>
      </w:r>
    </w:p>
    <w:p w:rsidR="006C2F88" w:rsidRPr="006C2F88" w:rsidRDefault="006C2F88" w:rsidP="006C2F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6C2F88">
        <w:rPr>
          <w:rFonts w:ascii="Consolas" w:eastAsia="Times New Roman" w:hAnsi="Consolas" w:cs="Courier New"/>
          <w:color w:val="333333"/>
          <w:sz w:val="20"/>
          <w:szCs w:val="20"/>
          <w:bdr w:val="none" w:sz="0" w:space="0" w:color="auto" w:frame="1"/>
          <w:lang w:eastAsia="ru-RU"/>
        </w:rPr>
        <w:t>&lt;/head&gt;</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Ещё один важный тег, располагающийся внутри </w:t>
      </w:r>
      <w:r w:rsidRPr="006C2F88">
        <w:rPr>
          <w:rFonts w:ascii="Consolas" w:eastAsia="Times New Roman" w:hAnsi="Consolas" w:cs="Courier New"/>
          <w:color w:val="333333"/>
          <w:sz w:val="20"/>
          <w:szCs w:val="20"/>
          <w:bdr w:val="single" w:sz="6" w:space="1" w:color="D5D5D5" w:frame="1"/>
          <w:shd w:val="clear" w:color="auto" w:fill="F8F8F8"/>
          <w:lang w:eastAsia="ru-RU"/>
        </w:rPr>
        <w:t>&lt;head&gt;</w:t>
      </w:r>
      <w:r w:rsidRPr="006C2F88">
        <w:rPr>
          <w:rFonts w:ascii="Arial" w:eastAsia="Times New Roman" w:hAnsi="Arial" w:cs="Arial"/>
          <w:color w:val="333333"/>
          <w:sz w:val="24"/>
          <w:szCs w:val="24"/>
          <w:lang w:eastAsia="ru-RU"/>
        </w:rPr>
        <w:t> это тег </w:t>
      </w:r>
      <w:r w:rsidRPr="006C2F88">
        <w:rPr>
          <w:rFonts w:ascii="Consolas" w:eastAsia="Times New Roman" w:hAnsi="Consolas" w:cs="Courier New"/>
          <w:color w:val="333333"/>
          <w:sz w:val="20"/>
          <w:szCs w:val="20"/>
          <w:bdr w:val="single" w:sz="6" w:space="1" w:color="D5D5D5" w:frame="1"/>
          <w:shd w:val="clear" w:color="auto" w:fill="F8F8F8"/>
          <w:lang w:eastAsia="ru-RU"/>
        </w:rPr>
        <w:t>&lt;meta&gt;</w:t>
      </w:r>
      <w:r w:rsidRPr="006C2F88">
        <w:rPr>
          <w:rFonts w:ascii="Arial" w:eastAsia="Times New Roman" w:hAnsi="Arial" w:cs="Arial"/>
          <w:color w:val="333333"/>
          <w:sz w:val="24"/>
          <w:szCs w:val="24"/>
          <w:lang w:eastAsia="ru-RU"/>
        </w:rPr>
        <w:t xml:space="preserve">. Он одиночный, то есть не требует парный закрывающий тег в конце. </w:t>
      </w:r>
      <w:r w:rsidRPr="006C2F88">
        <w:rPr>
          <w:rFonts w:ascii="Arial" w:eastAsia="Times New Roman" w:hAnsi="Arial" w:cs="Arial"/>
          <w:color w:val="333333"/>
          <w:sz w:val="24"/>
          <w:szCs w:val="24"/>
          <w:lang w:eastAsia="ru-RU"/>
        </w:rPr>
        <w:lastRenderedPageBreak/>
        <w:t>С помощью </w:t>
      </w:r>
      <w:r w:rsidRPr="006C2F88">
        <w:rPr>
          <w:rFonts w:ascii="Consolas" w:eastAsia="Times New Roman" w:hAnsi="Consolas" w:cs="Courier New"/>
          <w:color w:val="333333"/>
          <w:sz w:val="20"/>
          <w:szCs w:val="20"/>
          <w:bdr w:val="single" w:sz="6" w:space="1" w:color="D5D5D5" w:frame="1"/>
          <w:shd w:val="clear" w:color="auto" w:fill="F8F8F8"/>
          <w:lang w:eastAsia="ru-RU"/>
        </w:rPr>
        <w:t>&lt;meta&gt;</w:t>
      </w:r>
      <w:r w:rsidRPr="006C2F88">
        <w:rPr>
          <w:rFonts w:ascii="Arial" w:eastAsia="Times New Roman" w:hAnsi="Arial" w:cs="Arial"/>
          <w:color w:val="333333"/>
          <w:sz w:val="24"/>
          <w:szCs w:val="24"/>
          <w:lang w:eastAsia="ru-RU"/>
        </w:rPr>
        <w:t> можно сообщать браузеру, поисковому роботу или другому устройству различную служебную информацию (или метаинформацию) о вашем сайте: кодировку текста, описание контента и так далее. Для этого используются теги </w:t>
      </w:r>
      <w:r w:rsidRPr="006C2F88">
        <w:rPr>
          <w:rFonts w:ascii="Consolas" w:eastAsia="Times New Roman" w:hAnsi="Consolas" w:cs="Courier New"/>
          <w:color w:val="333333"/>
          <w:sz w:val="20"/>
          <w:szCs w:val="20"/>
          <w:bdr w:val="single" w:sz="6" w:space="1" w:color="D5D5D5" w:frame="1"/>
          <w:shd w:val="clear" w:color="auto" w:fill="F8F8F8"/>
          <w:lang w:eastAsia="ru-RU"/>
        </w:rPr>
        <w:t>&lt;meta&gt;</w:t>
      </w:r>
      <w:r w:rsidRPr="006C2F88">
        <w:rPr>
          <w:rFonts w:ascii="Arial" w:eastAsia="Times New Roman" w:hAnsi="Arial" w:cs="Arial"/>
          <w:color w:val="333333"/>
          <w:sz w:val="24"/>
          <w:szCs w:val="24"/>
          <w:lang w:eastAsia="ru-RU"/>
        </w:rPr>
        <w:t> с разными атрибутами и их значениями.</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Кодировка текста HTML-страницы указывается с помощью атрибута </w:t>
      </w:r>
      <w:r w:rsidRPr="006C2F88">
        <w:rPr>
          <w:rFonts w:ascii="Consolas" w:eastAsia="Times New Roman" w:hAnsi="Consolas" w:cs="Courier New"/>
          <w:color w:val="333333"/>
          <w:sz w:val="20"/>
          <w:szCs w:val="20"/>
          <w:bdr w:val="single" w:sz="6" w:space="1" w:color="D5D5D5" w:frame="1"/>
          <w:shd w:val="clear" w:color="auto" w:fill="F8F8F8"/>
          <w:lang w:eastAsia="ru-RU"/>
        </w:rPr>
        <w:t>charset</w:t>
      </w:r>
      <w:r w:rsidRPr="006C2F88">
        <w:rPr>
          <w:rFonts w:ascii="Arial" w:eastAsia="Times New Roman" w:hAnsi="Arial" w:cs="Arial"/>
          <w:color w:val="333333"/>
          <w:sz w:val="24"/>
          <w:szCs w:val="24"/>
          <w:lang w:eastAsia="ru-RU"/>
        </w:rPr>
        <w:t>:</w:t>
      </w:r>
    </w:p>
    <w:p w:rsidR="006C2F88" w:rsidRPr="006C2F88" w:rsidRDefault="006C2F88" w:rsidP="006C2F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6C2F88">
        <w:rPr>
          <w:rFonts w:ascii="Consolas" w:eastAsia="Times New Roman" w:hAnsi="Consolas" w:cs="Courier New"/>
          <w:color w:val="333333"/>
          <w:sz w:val="20"/>
          <w:szCs w:val="20"/>
          <w:bdr w:val="none" w:sz="0" w:space="0" w:color="auto" w:frame="1"/>
          <w:lang w:eastAsia="ru-RU"/>
        </w:rPr>
        <w:t>&lt;meta charset="название кодировки"&gt;</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Самая распространённая современная кодировка — </w:t>
      </w:r>
      <w:r w:rsidRPr="006C2F88">
        <w:rPr>
          <w:rFonts w:ascii="Consolas" w:eastAsia="Times New Roman" w:hAnsi="Consolas" w:cs="Courier New"/>
          <w:color w:val="333333"/>
          <w:sz w:val="20"/>
          <w:szCs w:val="20"/>
          <w:bdr w:val="single" w:sz="6" w:space="1" w:color="D5D5D5" w:frame="1"/>
          <w:shd w:val="clear" w:color="auto" w:fill="F8F8F8"/>
          <w:lang w:eastAsia="ru-RU"/>
        </w:rPr>
        <w:t>utf-8</w:t>
      </w:r>
      <w:r w:rsidRPr="006C2F88">
        <w:rPr>
          <w:rFonts w:ascii="Arial" w:eastAsia="Times New Roman" w:hAnsi="Arial" w:cs="Arial"/>
          <w:color w:val="333333"/>
          <w:sz w:val="24"/>
          <w:szCs w:val="24"/>
          <w:lang w:eastAsia="ru-RU"/>
        </w:rPr>
        <w:t>.</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Перечень ключевых слов задаётся тегом </w:t>
      </w:r>
      <w:r w:rsidRPr="006C2F88">
        <w:rPr>
          <w:rFonts w:ascii="Consolas" w:eastAsia="Times New Roman" w:hAnsi="Consolas" w:cs="Courier New"/>
          <w:color w:val="333333"/>
          <w:sz w:val="20"/>
          <w:szCs w:val="20"/>
          <w:bdr w:val="single" w:sz="6" w:space="1" w:color="D5D5D5" w:frame="1"/>
          <w:shd w:val="clear" w:color="auto" w:fill="F8F8F8"/>
          <w:lang w:eastAsia="ru-RU"/>
        </w:rPr>
        <w:t>&lt;meta&gt;</w:t>
      </w:r>
      <w:r w:rsidRPr="006C2F88">
        <w:rPr>
          <w:rFonts w:ascii="Arial" w:eastAsia="Times New Roman" w:hAnsi="Arial" w:cs="Arial"/>
          <w:color w:val="333333"/>
          <w:sz w:val="24"/>
          <w:szCs w:val="24"/>
          <w:lang w:eastAsia="ru-RU"/>
        </w:rPr>
        <w:t>, у которого атрибут </w:t>
      </w:r>
      <w:r w:rsidRPr="006C2F88">
        <w:rPr>
          <w:rFonts w:ascii="Consolas" w:eastAsia="Times New Roman" w:hAnsi="Consolas" w:cs="Courier New"/>
          <w:color w:val="333333"/>
          <w:sz w:val="20"/>
          <w:szCs w:val="20"/>
          <w:bdr w:val="single" w:sz="6" w:space="1" w:color="D5D5D5" w:frame="1"/>
          <w:shd w:val="clear" w:color="auto" w:fill="F8F8F8"/>
          <w:lang w:eastAsia="ru-RU"/>
        </w:rPr>
        <w:t>name</w:t>
      </w:r>
      <w:r w:rsidRPr="006C2F88">
        <w:rPr>
          <w:rFonts w:ascii="Arial" w:eastAsia="Times New Roman" w:hAnsi="Arial" w:cs="Arial"/>
          <w:color w:val="333333"/>
          <w:sz w:val="24"/>
          <w:szCs w:val="24"/>
          <w:lang w:eastAsia="ru-RU"/>
        </w:rPr>
        <w:t> имеет значение </w:t>
      </w:r>
      <w:r w:rsidRPr="006C2F88">
        <w:rPr>
          <w:rFonts w:ascii="Consolas" w:eastAsia="Times New Roman" w:hAnsi="Consolas" w:cs="Courier New"/>
          <w:color w:val="333333"/>
          <w:sz w:val="20"/>
          <w:szCs w:val="20"/>
          <w:bdr w:val="single" w:sz="6" w:space="1" w:color="D5D5D5" w:frame="1"/>
          <w:shd w:val="clear" w:color="auto" w:fill="F8F8F8"/>
          <w:lang w:eastAsia="ru-RU"/>
        </w:rPr>
        <w:t>keywords</w:t>
      </w:r>
      <w:r w:rsidRPr="006C2F88">
        <w:rPr>
          <w:rFonts w:ascii="Arial" w:eastAsia="Times New Roman" w:hAnsi="Arial" w:cs="Arial"/>
          <w:color w:val="333333"/>
          <w:sz w:val="24"/>
          <w:szCs w:val="24"/>
          <w:lang w:eastAsia="ru-RU"/>
        </w:rPr>
        <w:t>. Ключевые слова (самые важные слова из содержания страницы) перечисляются в атрибуте </w:t>
      </w:r>
      <w:r w:rsidRPr="006C2F88">
        <w:rPr>
          <w:rFonts w:ascii="Consolas" w:eastAsia="Times New Roman" w:hAnsi="Consolas" w:cs="Courier New"/>
          <w:color w:val="333333"/>
          <w:sz w:val="20"/>
          <w:szCs w:val="20"/>
          <w:bdr w:val="single" w:sz="6" w:space="1" w:color="D5D5D5" w:frame="1"/>
          <w:shd w:val="clear" w:color="auto" w:fill="F8F8F8"/>
          <w:lang w:eastAsia="ru-RU"/>
        </w:rPr>
        <w:t>content</w:t>
      </w:r>
      <w:r w:rsidRPr="006C2F88">
        <w:rPr>
          <w:rFonts w:ascii="Arial" w:eastAsia="Times New Roman" w:hAnsi="Arial" w:cs="Arial"/>
          <w:color w:val="333333"/>
          <w:sz w:val="24"/>
          <w:szCs w:val="24"/>
          <w:lang w:eastAsia="ru-RU"/>
        </w:rPr>
        <w:t> через запятую:</w:t>
      </w:r>
    </w:p>
    <w:p w:rsidR="006C2F88" w:rsidRPr="006C2F88" w:rsidRDefault="006C2F88" w:rsidP="006C2F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val="en-US" w:eastAsia="ru-RU"/>
        </w:rPr>
      </w:pPr>
      <w:r w:rsidRPr="00C754B1">
        <w:rPr>
          <w:rFonts w:ascii="Consolas" w:eastAsia="Times New Roman" w:hAnsi="Consolas" w:cs="Courier New"/>
          <w:color w:val="333333"/>
          <w:sz w:val="20"/>
          <w:szCs w:val="20"/>
          <w:bdr w:val="none" w:sz="0" w:space="0" w:color="auto" w:frame="1"/>
          <w:lang w:val="en-US" w:eastAsia="ru-RU"/>
        </w:rPr>
        <w:t>&lt;meta name="keywords" content="</w:t>
      </w:r>
      <w:r w:rsidRPr="006C2F88">
        <w:rPr>
          <w:rFonts w:ascii="Consolas" w:eastAsia="Times New Roman" w:hAnsi="Consolas" w:cs="Courier New"/>
          <w:color w:val="333333"/>
          <w:sz w:val="20"/>
          <w:szCs w:val="20"/>
          <w:bdr w:val="none" w:sz="0" w:space="0" w:color="auto" w:frame="1"/>
          <w:lang w:eastAsia="ru-RU"/>
        </w:rPr>
        <w:t>важные</w:t>
      </w:r>
      <w:r w:rsidRPr="00C754B1">
        <w:rPr>
          <w:rFonts w:ascii="Consolas" w:eastAsia="Times New Roman" w:hAnsi="Consolas" w:cs="Courier New"/>
          <w:color w:val="333333"/>
          <w:sz w:val="20"/>
          <w:szCs w:val="20"/>
          <w:bdr w:val="none" w:sz="0" w:space="0" w:color="auto" w:frame="1"/>
          <w:lang w:val="en-US" w:eastAsia="ru-RU"/>
        </w:rPr>
        <w:t xml:space="preserve">, </w:t>
      </w:r>
      <w:r w:rsidRPr="006C2F88">
        <w:rPr>
          <w:rFonts w:ascii="Consolas" w:eastAsia="Times New Roman" w:hAnsi="Consolas" w:cs="Courier New"/>
          <w:color w:val="333333"/>
          <w:sz w:val="20"/>
          <w:szCs w:val="20"/>
          <w:bdr w:val="none" w:sz="0" w:space="0" w:color="auto" w:frame="1"/>
          <w:lang w:eastAsia="ru-RU"/>
        </w:rPr>
        <w:t>ключевые</w:t>
      </w:r>
      <w:r w:rsidRPr="00C754B1">
        <w:rPr>
          <w:rFonts w:ascii="Consolas" w:eastAsia="Times New Roman" w:hAnsi="Consolas" w:cs="Courier New"/>
          <w:color w:val="333333"/>
          <w:sz w:val="20"/>
          <w:szCs w:val="20"/>
          <w:bdr w:val="none" w:sz="0" w:space="0" w:color="auto" w:frame="1"/>
          <w:lang w:val="en-US" w:eastAsia="ru-RU"/>
        </w:rPr>
        <w:t xml:space="preserve">, </w:t>
      </w:r>
      <w:r w:rsidRPr="006C2F88">
        <w:rPr>
          <w:rFonts w:ascii="Consolas" w:eastAsia="Times New Roman" w:hAnsi="Consolas" w:cs="Courier New"/>
          <w:color w:val="333333"/>
          <w:sz w:val="20"/>
          <w:szCs w:val="20"/>
          <w:bdr w:val="none" w:sz="0" w:space="0" w:color="auto" w:frame="1"/>
          <w:lang w:eastAsia="ru-RU"/>
        </w:rPr>
        <w:t>слова</w:t>
      </w:r>
      <w:r w:rsidRPr="00C754B1">
        <w:rPr>
          <w:rFonts w:ascii="Consolas" w:eastAsia="Times New Roman" w:hAnsi="Consolas" w:cs="Courier New"/>
          <w:color w:val="333333"/>
          <w:sz w:val="20"/>
          <w:szCs w:val="20"/>
          <w:bdr w:val="none" w:sz="0" w:space="0" w:color="auto" w:frame="1"/>
          <w:lang w:val="en-US" w:eastAsia="ru-RU"/>
        </w:rPr>
        <w:t>"&gt;</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Краткое описание (или аннотация) страницы задаётся похожим образом, только значение атрибута </w:t>
      </w:r>
      <w:r w:rsidRPr="006C2F88">
        <w:rPr>
          <w:rFonts w:ascii="Consolas" w:eastAsia="Times New Roman" w:hAnsi="Consolas" w:cs="Courier New"/>
          <w:color w:val="333333"/>
          <w:sz w:val="20"/>
          <w:szCs w:val="20"/>
          <w:bdr w:val="single" w:sz="6" w:space="1" w:color="D5D5D5" w:frame="1"/>
          <w:shd w:val="clear" w:color="auto" w:fill="F8F8F8"/>
          <w:lang w:eastAsia="ru-RU"/>
        </w:rPr>
        <w:t>name</w:t>
      </w:r>
      <w:r w:rsidRPr="006C2F88">
        <w:rPr>
          <w:rFonts w:ascii="Arial" w:eastAsia="Times New Roman" w:hAnsi="Arial" w:cs="Arial"/>
          <w:color w:val="333333"/>
          <w:sz w:val="24"/>
          <w:szCs w:val="24"/>
          <w:lang w:eastAsia="ru-RU"/>
        </w:rPr>
        <w:t> меняется на </w:t>
      </w:r>
      <w:r w:rsidRPr="006C2F88">
        <w:rPr>
          <w:rFonts w:ascii="Consolas" w:eastAsia="Times New Roman" w:hAnsi="Consolas" w:cs="Courier New"/>
          <w:color w:val="333333"/>
          <w:sz w:val="20"/>
          <w:szCs w:val="20"/>
          <w:bdr w:val="single" w:sz="6" w:space="1" w:color="D5D5D5" w:frame="1"/>
          <w:shd w:val="clear" w:color="auto" w:fill="F8F8F8"/>
          <w:lang w:eastAsia="ru-RU"/>
        </w:rPr>
        <w:t>description</w:t>
      </w:r>
      <w:r w:rsidRPr="006C2F88">
        <w:rPr>
          <w:rFonts w:ascii="Arial" w:eastAsia="Times New Roman" w:hAnsi="Arial" w:cs="Arial"/>
          <w:color w:val="333333"/>
          <w:sz w:val="24"/>
          <w:szCs w:val="24"/>
          <w:lang w:eastAsia="ru-RU"/>
        </w:rPr>
        <w:t>:</w:t>
      </w:r>
    </w:p>
    <w:p w:rsidR="006C2F88" w:rsidRPr="006C2F88" w:rsidRDefault="006C2F88" w:rsidP="006C2F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val="en-US" w:eastAsia="ru-RU"/>
        </w:rPr>
      </w:pPr>
      <w:r w:rsidRPr="00C754B1">
        <w:rPr>
          <w:rFonts w:ascii="Consolas" w:eastAsia="Times New Roman" w:hAnsi="Consolas" w:cs="Courier New"/>
          <w:color w:val="333333"/>
          <w:sz w:val="20"/>
          <w:szCs w:val="20"/>
          <w:bdr w:val="none" w:sz="0" w:space="0" w:color="auto" w:frame="1"/>
          <w:lang w:val="en-US" w:eastAsia="ru-RU"/>
        </w:rPr>
        <w:t>&lt;meta name="description" content="</w:t>
      </w:r>
      <w:r w:rsidRPr="006C2F88">
        <w:rPr>
          <w:rFonts w:ascii="Consolas" w:eastAsia="Times New Roman" w:hAnsi="Consolas" w:cs="Courier New"/>
          <w:color w:val="333333"/>
          <w:sz w:val="20"/>
          <w:szCs w:val="20"/>
          <w:bdr w:val="none" w:sz="0" w:space="0" w:color="auto" w:frame="1"/>
          <w:lang w:eastAsia="ru-RU"/>
        </w:rPr>
        <w:t>краткое</w:t>
      </w:r>
      <w:r w:rsidRPr="00C754B1">
        <w:rPr>
          <w:rFonts w:ascii="Consolas" w:eastAsia="Times New Roman" w:hAnsi="Consolas" w:cs="Courier New"/>
          <w:color w:val="333333"/>
          <w:sz w:val="20"/>
          <w:szCs w:val="20"/>
          <w:bdr w:val="none" w:sz="0" w:space="0" w:color="auto" w:frame="1"/>
          <w:lang w:val="en-US" w:eastAsia="ru-RU"/>
        </w:rPr>
        <w:t xml:space="preserve"> </w:t>
      </w:r>
      <w:r w:rsidRPr="006C2F88">
        <w:rPr>
          <w:rFonts w:ascii="Consolas" w:eastAsia="Times New Roman" w:hAnsi="Consolas" w:cs="Courier New"/>
          <w:color w:val="333333"/>
          <w:sz w:val="20"/>
          <w:szCs w:val="20"/>
          <w:bdr w:val="none" w:sz="0" w:space="0" w:color="auto" w:frame="1"/>
          <w:lang w:eastAsia="ru-RU"/>
        </w:rPr>
        <w:t>описание</w:t>
      </w:r>
      <w:r w:rsidRPr="00C754B1">
        <w:rPr>
          <w:rFonts w:ascii="Consolas" w:eastAsia="Times New Roman" w:hAnsi="Consolas" w:cs="Courier New"/>
          <w:color w:val="333333"/>
          <w:sz w:val="20"/>
          <w:szCs w:val="20"/>
          <w:bdr w:val="none" w:sz="0" w:space="0" w:color="auto" w:frame="1"/>
          <w:lang w:val="en-US" w:eastAsia="ru-RU"/>
        </w:rPr>
        <w:t>"&gt;</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Внутри </w:t>
      </w:r>
      <w:r w:rsidRPr="006C2F88">
        <w:rPr>
          <w:rFonts w:ascii="Consolas" w:eastAsia="Times New Roman" w:hAnsi="Consolas" w:cs="Courier New"/>
          <w:color w:val="333333"/>
          <w:sz w:val="20"/>
          <w:szCs w:val="20"/>
          <w:bdr w:val="single" w:sz="6" w:space="1" w:color="D5D5D5" w:frame="1"/>
          <w:shd w:val="clear" w:color="auto" w:fill="F8F8F8"/>
          <w:lang w:eastAsia="ru-RU"/>
        </w:rPr>
        <w:t>&lt;body&gt;</w:t>
      </w:r>
      <w:r w:rsidRPr="006C2F88">
        <w:rPr>
          <w:rFonts w:ascii="Arial" w:eastAsia="Times New Roman" w:hAnsi="Arial" w:cs="Arial"/>
          <w:color w:val="333333"/>
          <w:sz w:val="24"/>
          <w:szCs w:val="24"/>
          <w:lang w:eastAsia="ru-RU"/>
        </w:rPr>
        <w:t> находятся те теги, которые отображаются на странице. Например, тег </w:t>
      </w:r>
      <w:r w:rsidRPr="006C2F88">
        <w:rPr>
          <w:rFonts w:ascii="Consolas" w:eastAsia="Times New Roman" w:hAnsi="Consolas" w:cs="Courier New"/>
          <w:color w:val="333333"/>
          <w:sz w:val="20"/>
          <w:szCs w:val="20"/>
          <w:bdr w:val="single" w:sz="6" w:space="1" w:color="D5D5D5" w:frame="1"/>
          <w:shd w:val="clear" w:color="auto" w:fill="F8F8F8"/>
          <w:lang w:eastAsia="ru-RU"/>
        </w:rPr>
        <w:t>&lt;main&gt;</w:t>
      </w:r>
      <w:r w:rsidRPr="006C2F88">
        <w:rPr>
          <w:rFonts w:ascii="Arial" w:eastAsia="Times New Roman" w:hAnsi="Arial" w:cs="Arial"/>
          <w:color w:val="333333"/>
          <w:sz w:val="24"/>
          <w:szCs w:val="24"/>
          <w:lang w:eastAsia="ru-RU"/>
        </w:rPr>
        <w:t> выделяет основное содержание страницы, которое не повторяется на других страницах. И обычно на странице используется один </w:t>
      </w:r>
      <w:r w:rsidRPr="006C2F88">
        <w:rPr>
          <w:rFonts w:ascii="Consolas" w:eastAsia="Times New Roman" w:hAnsi="Consolas" w:cs="Courier New"/>
          <w:color w:val="333333"/>
          <w:sz w:val="20"/>
          <w:szCs w:val="20"/>
          <w:bdr w:val="single" w:sz="6" w:space="1" w:color="D5D5D5" w:frame="1"/>
          <w:shd w:val="clear" w:color="auto" w:fill="F8F8F8"/>
          <w:lang w:eastAsia="ru-RU"/>
        </w:rPr>
        <w:t>&lt;main&gt;</w:t>
      </w:r>
      <w:r w:rsidRPr="006C2F88">
        <w:rPr>
          <w:rFonts w:ascii="Arial" w:eastAsia="Times New Roman" w:hAnsi="Arial" w:cs="Arial"/>
          <w:color w:val="333333"/>
          <w:sz w:val="24"/>
          <w:szCs w:val="24"/>
          <w:lang w:eastAsia="ru-RU"/>
        </w:rPr>
        <w:t>.</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Тег </w:t>
      </w:r>
      <w:r w:rsidRPr="006C2F88">
        <w:rPr>
          <w:rFonts w:ascii="Consolas" w:eastAsia="Times New Roman" w:hAnsi="Consolas" w:cs="Courier New"/>
          <w:color w:val="333333"/>
          <w:sz w:val="20"/>
          <w:szCs w:val="20"/>
          <w:bdr w:val="single" w:sz="6" w:space="1" w:color="D5D5D5" w:frame="1"/>
          <w:shd w:val="clear" w:color="auto" w:fill="F8F8F8"/>
          <w:lang w:eastAsia="ru-RU"/>
        </w:rPr>
        <w:t>&lt;header&gt;</w:t>
      </w:r>
      <w:r w:rsidRPr="006C2F88">
        <w:rPr>
          <w:rFonts w:ascii="Arial" w:eastAsia="Times New Roman" w:hAnsi="Arial" w:cs="Arial"/>
          <w:color w:val="333333"/>
          <w:sz w:val="24"/>
          <w:szCs w:val="24"/>
          <w:lang w:eastAsia="ru-RU"/>
        </w:rPr>
        <w:t> содержит вводную часть страницы, которую чаще называют «шапкой», а тег </w:t>
      </w:r>
      <w:r w:rsidRPr="006C2F88">
        <w:rPr>
          <w:rFonts w:ascii="Consolas" w:eastAsia="Times New Roman" w:hAnsi="Consolas" w:cs="Courier New"/>
          <w:color w:val="333333"/>
          <w:sz w:val="20"/>
          <w:szCs w:val="20"/>
          <w:bdr w:val="single" w:sz="6" w:space="1" w:color="D5D5D5" w:frame="1"/>
          <w:shd w:val="clear" w:color="auto" w:fill="F8F8F8"/>
          <w:lang w:eastAsia="ru-RU"/>
        </w:rPr>
        <w:t>&lt;footer&gt;</w:t>
      </w:r>
      <w:r w:rsidRPr="006C2F88">
        <w:rPr>
          <w:rFonts w:ascii="Arial" w:eastAsia="Times New Roman" w:hAnsi="Arial" w:cs="Arial"/>
          <w:color w:val="333333"/>
          <w:sz w:val="24"/>
          <w:szCs w:val="24"/>
          <w:lang w:eastAsia="ru-RU"/>
        </w:rPr>
        <w:t> описывает заключительную часть страницы, или «подвал». Существует тег </w:t>
      </w:r>
      <w:r w:rsidRPr="006C2F88">
        <w:rPr>
          <w:rFonts w:ascii="Consolas" w:eastAsia="Times New Roman" w:hAnsi="Consolas" w:cs="Courier New"/>
          <w:color w:val="333333"/>
          <w:sz w:val="20"/>
          <w:szCs w:val="20"/>
          <w:bdr w:val="single" w:sz="6" w:space="1" w:color="D5D5D5" w:frame="1"/>
          <w:shd w:val="clear" w:color="auto" w:fill="F8F8F8"/>
          <w:lang w:eastAsia="ru-RU"/>
        </w:rPr>
        <w:t>&lt;section&gt;</w:t>
      </w:r>
      <w:r w:rsidRPr="006C2F88">
        <w:rPr>
          <w:rFonts w:ascii="Arial" w:eastAsia="Times New Roman" w:hAnsi="Arial" w:cs="Arial"/>
          <w:color w:val="333333"/>
          <w:sz w:val="24"/>
          <w:szCs w:val="24"/>
          <w:lang w:eastAsia="ru-RU"/>
        </w:rPr>
        <w:t>, который обозначает крупный смысловой (или «логический») раздел.</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Тег </w:t>
      </w:r>
      <w:r w:rsidRPr="006C2F88">
        <w:rPr>
          <w:rFonts w:ascii="Consolas" w:eastAsia="Times New Roman" w:hAnsi="Consolas" w:cs="Courier New"/>
          <w:color w:val="333333"/>
          <w:sz w:val="20"/>
          <w:szCs w:val="20"/>
          <w:bdr w:val="single" w:sz="6" w:space="1" w:color="D5D5D5" w:frame="1"/>
          <w:shd w:val="clear" w:color="auto" w:fill="F8F8F8"/>
          <w:lang w:eastAsia="ru-RU"/>
        </w:rPr>
        <w:t>&lt;article&gt;</w:t>
      </w:r>
      <w:r w:rsidRPr="006C2F88">
        <w:rPr>
          <w:rFonts w:ascii="Arial" w:eastAsia="Times New Roman" w:hAnsi="Arial" w:cs="Arial"/>
          <w:color w:val="333333"/>
          <w:sz w:val="24"/>
          <w:szCs w:val="24"/>
          <w:lang w:eastAsia="ru-RU"/>
        </w:rPr>
        <w:t>, обозначает цельный, законченный и самостоятельный фрагмент информации.</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Для создания логического раздела с основной навигацией предназначен тег </w:t>
      </w:r>
      <w:r w:rsidRPr="006C2F88">
        <w:rPr>
          <w:rFonts w:ascii="Consolas" w:eastAsia="Times New Roman" w:hAnsi="Consolas" w:cs="Courier New"/>
          <w:color w:val="333333"/>
          <w:sz w:val="20"/>
          <w:szCs w:val="20"/>
          <w:bdr w:val="single" w:sz="6" w:space="1" w:color="D5D5D5" w:frame="1"/>
          <w:shd w:val="clear" w:color="auto" w:fill="F8F8F8"/>
          <w:lang w:eastAsia="ru-RU"/>
        </w:rPr>
        <w:t>&lt;nav&gt;</w:t>
      </w:r>
      <w:r w:rsidRPr="006C2F88">
        <w:rPr>
          <w:rFonts w:ascii="Arial" w:eastAsia="Times New Roman" w:hAnsi="Arial" w:cs="Arial"/>
          <w:color w:val="333333"/>
          <w:sz w:val="24"/>
          <w:szCs w:val="24"/>
          <w:lang w:eastAsia="ru-RU"/>
        </w:rPr>
        <w:t> (сокращение от английского «navigation»). Обычно в </w:t>
      </w:r>
      <w:r w:rsidRPr="006C2F88">
        <w:rPr>
          <w:rFonts w:ascii="Consolas" w:eastAsia="Times New Roman" w:hAnsi="Consolas" w:cs="Courier New"/>
          <w:color w:val="333333"/>
          <w:sz w:val="20"/>
          <w:szCs w:val="20"/>
          <w:bdr w:val="single" w:sz="6" w:space="1" w:color="D5D5D5" w:frame="1"/>
          <w:shd w:val="clear" w:color="auto" w:fill="F8F8F8"/>
          <w:lang w:eastAsia="ru-RU"/>
        </w:rPr>
        <w:t>&lt;nav&gt;</w:t>
      </w:r>
      <w:r w:rsidRPr="006C2F88">
        <w:rPr>
          <w:rFonts w:ascii="Arial" w:eastAsia="Times New Roman" w:hAnsi="Arial" w:cs="Arial"/>
          <w:color w:val="333333"/>
          <w:sz w:val="24"/>
          <w:szCs w:val="24"/>
          <w:lang w:eastAsia="ru-RU"/>
        </w:rPr>
        <w:t> включают ссылки на другие страницы или навигацию по текущей странице.</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lastRenderedPageBreak/>
        <w:t>Тег </w:t>
      </w:r>
      <w:r w:rsidRPr="006C2F88">
        <w:rPr>
          <w:rFonts w:ascii="Consolas" w:eastAsia="Times New Roman" w:hAnsi="Consolas" w:cs="Courier New"/>
          <w:color w:val="333333"/>
          <w:sz w:val="20"/>
          <w:szCs w:val="20"/>
          <w:bdr w:val="single" w:sz="6" w:space="1" w:color="D5D5D5" w:frame="1"/>
          <w:shd w:val="clear" w:color="auto" w:fill="F8F8F8"/>
          <w:lang w:eastAsia="ru-RU"/>
        </w:rPr>
        <w:t>&lt;aside&gt;</w:t>
      </w:r>
      <w:r w:rsidRPr="006C2F88">
        <w:rPr>
          <w:rFonts w:ascii="Arial" w:eastAsia="Times New Roman" w:hAnsi="Arial" w:cs="Arial"/>
          <w:color w:val="333333"/>
          <w:sz w:val="24"/>
          <w:szCs w:val="24"/>
          <w:lang w:eastAsia="ru-RU"/>
        </w:rPr>
        <w:t> включает в себя дополнительное содержание, не связанное напрямую с основным. Такие блоки ещё часто называют «сайдбарами» или боковыми панелями.</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Для создания основной структуры текста используют заголовки. В HTML существует целое семейство заголовочных тегов: от </w:t>
      </w:r>
      <w:r w:rsidRPr="006C2F88">
        <w:rPr>
          <w:rFonts w:ascii="Consolas" w:eastAsia="Times New Roman" w:hAnsi="Consolas" w:cs="Courier New"/>
          <w:color w:val="333333"/>
          <w:sz w:val="20"/>
          <w:szCs w:val="20"/>
          <w:bdr w:val="single" w:sz="6" w:space="1" w:color="D5D5D5" w:frame="1"/>
          <w:shd w:val="clear" w:color="auto" w:fill="F8F8F8"/>
          <w:lang w:eastAsia="ru-RU"/>
        </w:rPr>
        <w:t>&lt;h1&gt;</w:t>
      </w:r>
      <w:r w:rsidRPr="006C2F88">
        <w:rPr>
          <w:rFonts w:ascii="Arial" w:eastAsia="Times New Roman" w:hAnsi="Arial" w:cs="Arial"/>
          <w:color w:val="333333"/>
          <w:sz w:val="24"/>
          <w:szCs w:val="24"/>
          <w:lang w:eastAsia="ru-RU"/>
        </w:rPr>
        <w:t> до </w:t>
      </w:r>
      <w:r w:rsidRPr="006C2F88">
        <w:rPr>
          <w:rFonts w:ascii="Consolas" w:eastAsia="Times New Roman" w:hAnsi="Consolas" w:cs="Courier New"/>
          <w:color w:val="333333"/>
          <w:sz w:val="20"/>
          <w:szCs w:val="20"/>
          <w:bdr w:val="single" w:sz="6" w:space="1" w:color="D5D5D5" w:frame="1"/>
          <w:shd w:val="clear" w:color="auto" w:fill="F8F8F8"/>
          <w:lang w:eastAsia="ru-RU"/>
        </w:rPr>
        <w:t>&lt;h6&gt;</w:t>
      </w:r>
      <w:r w:rsidRPr="006C2F88">
        <w:rPr>
          <w:rFonts w:ascii="Arial" w:eastAsia="Times New Roman" w:hAnsi="Arial" w:cs="Arial"/>
          <w:color w:val="333333"/>
          <w:sz w:val="24"/>
          <w:szCs w:val="24"/>
          <w:lang w:eastAsia="ru-RU"/>
        </w:rPr>
        <w:t>. Тег </w:t>
      </w:r>
      <w:r w:rsidRPr="006C2F88">
        <w:rPr>
          <w:rFonts w:ascii="Consolas" w:eastAsia="Times New Roman" w:hAnsi="Consolas" w:cs="Courier New"/>
          <w:color w:val="333333"/>
          <w:sz w:val="20"/>
          <w:szCs w:val="20"/>
          <w:bdr w:val="single" w:sz="6" w:space="1" w:color="D5D5D5" w:frame="1"/>
          <w:shd w:val="clear" w:color="auto" w:fill="F8F8F8"/>
          <w:lang w:eastAsia="ru-RU"/>
        </w:rPr>
        <w:t>&lt;h1&gt;</w:t>
      </w:r>
      <w:r w:rsidRPr="006C2F88">
        <w:rPr>
          <w:rFonts w:ascii="Arial" w:eastAsia="Times New Roman" w:hAnsi="Arial" w:cs="Arial"/>
          <w:color w:val="333333"/>
          <w:sz w:val="24"/>
          <w:szCs w:val="24"/>
          <w:lang w:eastAsia="ru-RU"/>
        </w:rPr>
        <w:t> обозначает самый важный заголовок (заголовок верхнего уровня), а тег </w:t>
      </w:r>
      <w:r w:rsidRPr="006C2F88">
        <w:rPr>
          <w:rFonts w:ascii="Consolas" w:eastAsia="Times New Roman" w:hAnsi="Consolas" w:cs="Courier New"/>
          <w:color w:val="333333"/>
          <w:sz w:val="20"/>
          <w:szCs w:val="20"/>
          <w:bdr w:val="single" w:sz="6" w:space="1" w:color="D5D5D5" w:frame="1"/>
          <w:shd w:val="clear" w:color="auto" w:fill="F8F8F8"/>
          <w:lang w:eastAsia="ru-RU"/>
        </w:rPr>
        <w:t>&lt;h6&gt;</w:t>
      </w:r>
      <w:r w:rsidRPr="006C2F88">
        <w:rPr>
          <w:rFonts w:ascii="Arial" w:eastAsia="Times New Roman" w:hAnsi="Arial" w:cs="Arial"/>
          <w:color w:val="333333"/>
          <w:sz w:val="24"/>
          <w:szCs w:val="24"/>
          <w:lang w:eastAsia="ru-RU"/>
        </w:rPr>
        <w:t> обозначает подзаголовок самого нижнего уровня.</w:t>
      </w:r>
    </w:p>
    <w:p w:rsidR="006C2F88" w:rsidRPr="006C2F88" w:rsidRDefault="006C2F88" w:rsidP="006C2F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6C2F88">
        <w:rPr>
          <w:rFonts w:ascii="Consolas" w:eastAsia="Times New Roman" w:hAnsi="Consolas" w:cs="Courier New"/>
          <w:color w:val="333333"/>
          <w:sz w:val="20"/>
          <w:szCs w:val="20"/>
          <w:bdr w:val="none" w:sz="0" w:space="0" w:color="auto" w:frame="1"/>
          <w:lang w:eastAsia="ru-RU"/>
        </w:rPr>
        <w:t>&lt;h1&gt;Спецификация HTML&lt;/h1&gt;</w:t>
      </w:r>
    </w:p>
    <w:p w:rsidR="006C2F88" w:rsidRPr="006C2F88" w:rsidRDefault="006C2F88" w:rsidP="006C2F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0"/>
          <w:szCs w:val="20"/>
          <w:bdr w:val="none" w:sz="0" w:space="0" w:color="auto" w:frame="1"/>
          <w:lang w:eastAsia="ru-RU"/>
        </w:rPr>
      </w:pPr>
      <w:r w:rsidRPr="006C2F88">
        <w:rPr>
          <w:rFonts w:ascii="Consolas" w:eastAsia="Times New Roman" w:hAnsi="Consolas" w:cs="Courier New"/>
          <w:color w:val="333333"/>
          <w:sz w:val="20"/>
          <w:szCs w:val="20"/>
          <w:bdr w:val="none" w:sz="0" w:space="0" w:color="auto" w:frame="1"/>
          <w:lang w:eastAsia="ru-RU"/>
        </w:rPr>
        <w:t>&lt;h2&gt;Раздел 1 Введение&lt;/h2&gt;</w:t>
      </w:r>
    </w:p>
    <w:p w:rsidR="006C2F88" w:rsidRPr="006C2F88" w:rsidRDefault="006C2F88" w:rsidP="006C2F8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225"/>
        <w:rPr>
          <w:rFonts w:ascii="Consolas" w:eastAsia="Times New Roman" w:hAnsi="Consolas" w:cs="Courier New"/>
          <w:color w:val="333333"/>
          <w:sz w:val="24"/>
          <w:szCs w:val="24"/>
          <w:lang w:eastAsia="ru-RU"/>
        </w:rPr>
      </w:pPr>
      <w:r w:rsidRPr="006C2F88">
        <w:rPr>
          <w:rFonts w:ascii="Consolas" w:eastAsia="Times New Roman" w:hAnsi="Consolas" w:cs="Courier New"/>
          <w:color w:val="333333"/>
          <w:sz w:val="20"/>
          <w:szCs w:val="20"/>
          <w:bdr w:val="none" w:sz="0" w:space="0" w:color="auto" w:frame="1"/>
          <w:lang w:eastAsia="ru-RU"/>
        </w:rPr>
        <w:t>&lt;h3&gt;Раздел 1.1 Происхождение языка&lt;/h3&gt;</w:t>
      </w:r>
    </w:p>
    <w:p w:rsidR="006C2F88" w:rsidRPr="006C2F88" w:rsidRDefault="006C2F88" w:rsidP="006C2F88">
      <w:pPr>
        <w:shd w:val="clear" w:color="auto" w:fill="FFFFFF"/>
        <w:spacing w:after="375" w:line="375" w:lineRule="atLeast"/>
        <w:rPr>
          <w:rFonts w:ascii="Arial" w:eastAsia="Times New Roman" w:hAnsi="Arial" w:cs="Arial"/>
          <w:color w:val="333333"/>
          <w:sz w:val="24"/>
          <w:szCs w:val="24"/>
          <w:lang w:eastAsia="ru-RU"/>
        </w:rPr>
      </w:pPr>
      <w:r w:rsidRPr="006C2F88">
        <w:rPr>
          <w:rFonts w:ascii="Arial" w:eastAsia="Times New Roman" w:hAnsi="Arial" w:cs="Arial"/>
          <w:color w:val="333333"/>
          <w:sz w:val="24"/>
          <w:szCs w:val="24"/>
          <w:lang w:eastAsia="ru-RU"/>
        </w:rPr>
        <w:t>Основную структуру текста создают с помощью заголовков, а более мелкую выстраивают с помощью параграфов (или абзацев). Для разметки параграфов предназначен тег </w:t>
      </w:r>
      <w:r w:rsidRPr="006C2F88">
        <w:rPr>
          <w:rFonts w:ascii="Consolas" w:eastAsia="Times New Roman" w:hAnsi="Consolas" w:cs="Courier New"/>
          <w:color w:val="333333"/>
          <w:sz w:val="20"/>
          <w:szCs w:val="20"/>
          <w:bdr w:val="single" w:sz="6" w:space="1" w:color="D5D5D5" w:frame="1"/>
          <w:shd w:val="clear" w:color="auto" w:fill="F8F8F8"/>
          <w:lang w:eastAsia="ru-RU"/>
        </w:rPr>
        <w:t>&lt;p&gt;</w:t>
      </w:r>
      <w:r w:rsidRPr="006C2F88">
        <w:rPr>
          <w:rFonts w:ascii="Arial" w:eastAsia="Times New Roman" w:hAnsi="Arial" w:cs="Arial"/>
          <w:color w:val="333333"/>
          <w:sz w:val="24"/>
          <w:szCs w:val="24"/>
          <w:lang w:eastAsia="ru-RU"/>
        </w:rPr>
        <w:t>. По умолчанию абзацы начинаются с новой строки и отделяются от остального контента отступами сверху и снизу.</w:t>
      </w:r>
    </w:p>
    <w:p w:rsidR="00C754B1" w:rsidRDefault="00C754B1">
      <w:r>
        <w:br w:type="page"/>
      </w:r>
    </w:p>
    <w:p w:rsidR="00C754B1" w:rsidRDefault="00C754B1" w:rsidP="00C754B1">
      <w:pPr>
        <w:pStyle w:val="1"/>
        <w:shd w:val="clear" w:color="auto" w:fill="FFFFFF"/>
        <w:spacing w:before="0" w:beforeAutospacing="0" w:after="225" w:afterAutospacing="0" w:line="450" w:lineRule="atLeast"/>
        <w:rPr>
          <w:rFonts w:ascii="Arial" w:hAnsi="Arial" w:cs="Arial"/>
          <w:color w:val="333333"/>
          <w:sz w:val="54"/>
          <w:szCs w:val="54"/>
        </w:rPr>
      </w:pPr>
      <w:r>
        <w:rPr>
          <w:rFonts w:ascii="Arial" w:hAnsi="Arial" w:cs="Arial"/>
          <w:color w:val="333333"/>
          <w:sz w:val="54"/>
          <w:szCs w:val="54"/>
        </w:rPr>
        <w:lastRenderedPageBreak/>
        <w:t>Конспект «Разметка текста»</w:t>
      </w:r>
    </w:p>
    <w:p w:rsidR="00C754B1" w:rsidRDefault="00C754B1" w:rsidP="00C754B1">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Списки</w:t>
      </w:r>
    </w:p>
    <w:p w:rsidR="00C754B1" w:rsidRDefault="00C754B1" w:rsidP="00C754B1">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Неупорядоченный список</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&lt;ul&gt;</w:t>
      </w:r>
      <w:r>
        <w:rPr>
          <w:rFonts w:ascii="Arial" w:hAnsi="Arial" w:cs="Arial"/>
          <w:color w:val="333333"/>
        </w:rPr>
        <w:t> (сокращение от «unordered list»). Используется, когда порядок элементов не важен. Например, для разметки перечня ссылок в меню, преимуществ товара, ингредиентов в составе продукта.</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Непосредственно в теге </w:t>
      </w:r>
      <w:r>
        <w:rPr>
          <w:rStyle w:val="HTML1"/>
          <w:rFonts w:ascii="Consolas" w:hAnsi="Consolas"/>
          <w:color w:val="333333"/>
          <w:bdr w:val="single" w:sz="6" w:space="1" w:color="D5D5D5" w:frame="1"/>
          <w:shd w:val="clear" w:color="auto" w:fill="F8F8F8"/>
        </w:rPr>
        <w:t>&lt;ul&gt;</w:t>
      </w:r>
      <w:r>
        <w:rPr>
          <w:rFonts w:ascii="Arial" w:hAnsi="Arial" w:cs="Arial"/>
          <w:color w:val="333333"/>
        </w:rPr>
        <w:t> могут находиться только теги </w:t>
      </w:r>
      <w:r>
        <w:rPr>
          <w:rStyle w:val="HTML1"/>
          <w:rFonts w:ascii="Consolas" w:hAnsi="Consolas"/>
          <w:color w:val="333333"/>
          <w:bdr w:val="single" w:sz="6" w:space="1" w:color="D5D5D5" w:frame="1"/>
          <w:shd w:val="clear" w:color="auto" w:fill="F8F8F8"/>
        </w:rPr>
        <w:t>&lt;li&gt;</w:t>
      </w:r>
      <w:r>
        <w:rPr>
          <w:rFonts w:ascii="Arial" w:hAnsi="Arial" w:cs="Arial"/>
          <w:color w:val="333333"/>
        </w:rPr>
        <w:t> (сокращение от «list item»), которые обозначают элементы или пункты списка:</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&lt;ul&gt;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&lt;li&gt;Я пункт списка, могу быть на любом месте&lt;/li&gt;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&lt;li&gt;И я пункт списка, и мне тоже не важен порядок&lt;/li&gt;</w:t>
      </w:r>
    </w:p>
    <w:p w:rsidR="00C754B1" w:rsidRDefault="00C754B1" w:rsidP="00C754B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&lt;/ul&gt;</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По умолчанию элементы </w:t>
      </w:r>
      <w:r>
        <w:rPr>
          <w:rStyle w:val="HTML1"/>
          <w:rFonts w:ascii="Consolas" w:hAnsi="Consolas"/>
          <w:color w:val="333333"/>
          <w:bdr w:val="single" w:sz="6" w:space="1" w:color="D5D5D5" w:frame="1"/>
          <w:shd w:val="clear" w:color="auto" w:fill="F8F8F8"/>
        </w:rPr>
        <w:t>&lt;ul&gt;</w:t>
      </w:r>
      <w:r>
        <w:rPr>
          <w:rFonts w:ascii="Arial" w:hAnsi="Arial" w:cs="Arial"/>
          <w:color w:val="333333"/>
        </w:rPr>
        <w:t> отмечаются маркерами такого же цвета, как цвет текста.</w:t>
      </w:r>
    </w:p>
    <w:p w:rsidR="00C754B1" w:rsidRDefault="00C754B1" w:rsidP="00C754B1">
      <w:pPr>
        <w:numPr>
          <w:ilvl w:val="0"/>
          <w:numId w:val="1"/>
        </w:numPr>
        <w:shd w:val="clear" w:color="auto" w:fill="FFFFFF"/>
        <w:spacing w:before="100" w:beforeAutospacing="1" w:after="100" w:afterAutospacing="1" w:line="375" w:lineRule="atLeast"/>
        <w:rPr>
          <w:rFonts w:ascii="Arial" w:hAnsi="Arial" w:cs="Arial"/>
          <w:color w:val="333333"/>
        </w:rPr>
      </w:pPr>
      <w:r>
        <w:rPr>
          <w:rFonts w:ascii="Arial" w:hAnsi="Arial" w:cs="Arial"/>
          <w:color w:val="333333"/>
        </w:rPr>
        <w:t>Я пункт списка, могу быть на любом месте</w:t>
      </w:r>
    </w:p>
    <w:p w:rsidR="00C754B1" w:rsidRDefault="00C754B1" w:rsidP="00C754B1">
      <w:pPr>
        <w:numPr>
          <w:ilvl w:val="0"/>
          <w:numId w:val="1"/>
        </w:numPr>
        <w:shd w:val="clear" w:color="auto" w:fill="FFFFFF"/>
        <w:spacing w:before="100" w:beforeAutospacing="1" w:after="100" w:afterAutospacing="1" w:line="375" w:lineRule="atLeast"/>
        <w:rPr>
          <w:rFonts w:ascii="Arial" w:hAnsi="Arial" w:cs="Arial"/>
          <w:color w:val="333333"/>
        </w:rPr>
      </w:pPr>
      <w:r>
        <w:rPr>
          <w:rFonts w:ascii="Arial" w:hAnsi="Arial" w:cs="Arial"/>
          <w:color w:val="333333"/>
        </w:rPr>
        <w:t>И я пункт списка, и мне тоже не важен порядок</w:t>
      </w:r>
    </w:p>
    <w:p w:rsidR="00C754B1" w:rsidRDefault="00C754B1" w:rsidP="00C754B1">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Упорядоченный список</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&lt;ol&gt;</w:t>
      </w:r>
      <w:r>
        <w:rPr>
          <w:rFonts w:ascii="Arial" w:hAnsi="Arial" w:cs="Arial"/>
          <w:color w:val="333333"/>
        </w:rPr>
        <w:t> (сокращение от «ordered list»). В этом списке действительно важно, в каком порядке идут элементы. Упорядоченные списки подходят для разметки алгоритмов, инструкций, рецептов, результатов соревнований и так далее.</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Пункты упорядоченного списка тоже размечаются с помощью тега </w:t>
      </w:r>
      <w:r>
        <w:rPr>
          <w:rStyle w:val="HTML1"/>
          <w:rFonts w:ascii="Consolas" w:hAnsi="Consolas"/>
          <w:color w:val="333333"/>
          <w:bdr w:val="single" w:sz="6" w:space="1" w:color="D5D5D5" w:frame="1"/>
          <w:shd w:val="clear" w:color="auto" w:fill="F8F8F8"/>
        </w:rPr>
        <w:t>&lt;li&gt;</w:t>
      </w:r>
      <w:r>
        <w:rPr>
          <w:rFonts w:ascii="Arial" w:hAnsi="Arial" w:cs="Arial"/>
          <w:color w:val="333333"/>
        </w:rPr>
        <w:t>. Пример кода:</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&lt;ol&gt;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&lt;li&gt;Я первый и только первый пункт&lt;/li&gt;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&lt;li&gt;Я не я, если я не второй пункт&lt;/li&gt;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&lt;li&gt;Третий после стольких лет? Всегда!&lt;/li&gt;</w:t>
      </w:r>
    </w:p>
    <w:p w:rsidR="00C754B1" w:rsidRDefault="00C754B1" w:rsidP="00C754B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&lt;/ol&gt;</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lastRenderedPageBreak/>
        <w:t>По умолчанию перед элементами </w:t>
      </w:r>
      <w:r>
        <w:rPr>
          <w:rStyle w:val="HTML1"/>
          <w:rFonts w:ascii="Consolas" w:hAnsi="Consolas"/>
          <w:color w:val="333333"/>
          <w:bdr w:val="single" w:sz="6" w:space="1" w:color="D5D5D5" w:frame="1"/>
          <w:shd w:val="clear" w:color="auto" w:fill="F8F8F8"/>
        </w:rPr>
        <w:t>&lt;ol&gt;</w:t>
      </w:r>
      <w:r>
        <w:rPr>
          <w:rFonts w:ascii="Arial" w:hAnsi="Arial" w:cs="Arial"/>
          <w:color w:val="333333"/>
        </w:rPr>
        <w:t> ставится их порядковый номер.</w:t>
      </w:r>
    </w:p>
    <w:p w:rsidR="00C754B1" w:rsidRDefault="00C754B1" w:rsidP="00C754B1">
      <w:pPr>
        <w:numPr>
          <w:ilvl w:val="0"/>
          <w:numId w:val="2"/>
        </w:numPr>
        <w:shd w:val="clear" w:color="auto" w:fill="FFFFFF"/>
        <w:spacing w:before="151" w:after="151" w:line="375" w:lineRule="atLeast"/>
        <w:ind w:left="0"/>
        <w:rPr>
          <w:rFonts w:ascii="Arial" w:hAnsi="Arial" w:cs="Arial"/>
          <w:color w:val="333333"/>
        </w:rPr>
      </w:pPr>
      <w:r>
        <w:rPr>
          <w:rFonts w:ascii="Arial" w:hAnsi="Arial" w:cs="Arial"/>
          <w:color w:val="333333"/>
        </w:rPr>
        <w:t>Я первый и только первый пункт</w:t>
      </w:r>
    </w:p>
    <w:p w:rsidR="00C754B1" w:rsidRDefault="00C754B1" w:rsidP="00C754B1">
      <w:pPr>
        <w:numPr>
          <w:ilvl w:val="0"/>
          <w:numId w:val="2"/>
        </w:numPr>
        <w:shd w:val="clear" w:color="auto" w:fill="FFFFFF"/>
        <w:spacing w:before="151" w:after="151" w:line="375" w:lineRule="atLeast"/>
        <w:ind w:left="0"/>
        <w:rPr>
          <w:rFonts w:ascii="Arial" w:hAnsi="Arial" w:cs="Arial"/>
          <w:color w:val="333333"/>
        </w:rPr>
      </w:pPr>
      <w:r>
        <w:rPr>
          <w:rFonts w:ascii="Arial" w:hAnsi="Arial" w:cs="Arial"/>
          <w:color w:val="333333"/>
        </w:rPr>
        <w:t>Я не я, если я не второй пункт</w:t>
      </w:r>
    </w:p>
    <w:p w:rsidR="00C754B1" w:rsidRDefault="00C754B1" w:rsidP="00C754B1">
      <w:pPr>
        <w:numPr>
          <w:ilvl w:val="0"/>
          <w:numId w:val="2"/>
        </w:numPr>
        <w:shd w:val="clear" w:color="auto" w:fill="FFFFFF"/>
        <w:spacing w:before="151" w:after="151" w:line="375" w:lineRule="atLeast"/>
        <w:ind w:left="0"/>
        <w:rPr>
          <w:rFonts w:ascii="Arial" w:hAnsi="Arial" w:cs="Arial"/>
          <w:color w:val="333333"/>
        </w:rPr>
      </w:pPr>
      <w:r>
        <w:rPr>
          <w:rFonts w:ascii="Arial" w:hAnsi="Arial" w:cs="Arial"/>
          <w:color w:val="333333"/>
        </w:rPr>
        <w:t>Третий после стольких лет? Всегда!</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У </w:t>
      </w:r>
      <w:r>
        <w:rPr>
          <w:rStyle w:val="HTML1"/>
          <w:rFonts w:ascii="Consolas" w:hAnsi="Consolas"/>
          <w:color w:val="333333"/>
          <w:bdr w:val="single" w:sz="6" w:space="1" w:color="D5D5D5" w:frame="1"/>
          <w:shd w:val="clear" w:color="auto" w:fill="F8F8F8"/>
        </w:rPr>
        <w:t>&lt;ol&gt;</w:t>
      </w:r>
      <w:r>
        <w:rPr>
          <w:rFonts w:ascii="Arial" w:hAnsi="Arial" w:cs="Arial"/>
          <w:color w:val="333333"/>
        </w:rPr>
        <w:t> может быть несколько атрибутов: </w:t>
      </w:r>
      <w:r>
        <w:rPr>
          <w:rStyle w:val="HTML1"/>
          <w:rFonts w:ascii="Consolas" w:hAnsi="Consolas"/>
          <w:color w:val="333333"/>
          <w:bdr w:val="single" w:sz="6" w:space="1" w:color="D5D5D5" w:frame="1"/>
          <w:shd w:val="clear" w:color="auto" w:fill="F8F8F8"/>
        </w:rPr>
        <w:t>start</w:t>
      </w:r>
      <w:r>
        <w:rPr>
          <w:rFonts w:ascii="Arial" w:hAnsi="Arial" w:cs="Arial"/>
          <w:color w:val="333333"/>
        </w:rPr>
        <w:t>, </w:t>
      </w:r>
      <w:r>
        <w:rPr>
          <w:rStyle w:val="HTML1"/>
          <w:rFonts w:ascii="Consolas" w:hAnsi="Consolas"/>
          <w:color w:val="333333"/>
          <w:bdr w:val="single" w:sz="6" w:space="1" w:color="D5D5D5" w:frame="1"/>
          <w:shd w:val="clear" w:color="auto" w:fill="F8F8F8"/>
        </w:rPr>
        <w:t>reversed</w:t>
      </w:r>
      <w:r>
        <w:rPr>
          <w:rFonts w:ascii="Arial" w:hAnsi="Arial" w:cs="Arial"/>
          <w:color w:val="333333"/>
        </w:rPr>
        <w:t> и </w:t>
      </w:r>
      <w:r>
        <w:rPr>
          <w:rStyle w:val="HTML1"/>
          <w:rFonts w:ascii="Consolas" w:hAnsi="Consolas"/>
          <w:color w:val="333333"/>
          <w:bdr w:val="single" w:sz="6" w:space="1" w:color="D5D5D5" w:frame="1"/>
          <w:shd w:val="clear" w:color="auto" w:fill="F8F8F8"/>
        </w:rPr>
        <w:t>type</w:t>
      </w:r>
      <w:r>
        <w:rPr>
          <w:rFonts w:ascii="Arial" w:hAnsi="Arial" w:cs="Arial"/>
          <w:color w:val="333333"/>
        </w:rPr>
        <w:t>.</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Атрибут </w:t>
      </w:r>
      <w:r>
        <w:rPr>
          <w:rStyle w:val="HTML1"/>
          <w:rFonts w:ascii="Consolas" w:hAnsi="Consolas"/>
          <w:color w:val="333333"/>
          <w:bdr w:val="single" w:sz="6" w:space="1" w:color="D5D5D5" w:frame="1"/>
          <w:shd w:val="clear" w:color="auto" w:fill="F8F8F8"/>
        </w:rPr>
        <w:t>start</w:t>
      </w:r>
      <w:r>
        <w:rPr>
          <w:rFonts w:ascii="Arial" w:hAnsi="Arial" w:cs="Arial"/>
          <w:color w:val="333333"/>
        </w:rPr>
        <w:t> меняет стартовое число нумерации пунктов. Может быть отрицательным.</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Атрибут </w:t>
      </w:r>
      <w:r>
        <w:rPr>
          <w:rStyle w:val="HTML1"/>
          <w:rFonts w:ascii="Consolas" w:hAnsi="Consolas"/>
          <w:color w:val="333333"/>
          <w:bdr w:val="single" w:sz="6" w:space="1" w:color="D5D5D5" w:frame="1"/>
          <w:shd w:val="clear" w:color="auto" w:fill="F8F8F8"/>
        </w:rPr>
        <w:t>reversed</w:t>
      </w:r>
      <w:r>
        <w:rPr>
          <w:rFonts w:ascii="Arial" w:hAnsi="Arial" w:cs="Arial"/>
          <w:color w:val="333333"/>
        </w:rPr>
        <w:t> меняет направление нумерации на противоположный. Этот атрибут не требует значения.</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 помощью атрибута </w:t>
      </w:r>
      <w:r>
        <w:rPr>
          <w:rStyle w:val="HTML1"/>
          <w:rFonts w:ascii="Consolas" w:hAnsi="Consolas"/>
          <w:color w:val="333333"/>
          <w:bdr w:val="single" w:sz="6" w:space="1" w:color="D5D5D5" w:frame="1"/>
          <w:shd w:val="clear" w:color="auto" w:fill="F8F8F8"/>
        </w:rPr>
        <w:t>type</w:t>
      </w:r>
      <w:r>
        <w:rPr>
          <w:rFonts w:ascii="Arial" w:hAnsi="Arial" w:cs="Arial"/>
          <w:color w:val="333333"/>
        </w:rPr>
        <w:t> можно задавать различные типы маркеров: строчные и заглавные латинские буквы или римские цифры.</w:t>
      </w:r>
    </w:p>
    <w:p w:rsidR="00C754B1" w:rsidRDefault="00C754B1" w:rsidP="00C754B1">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Список описаний</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&lt;dl&gt;</w:t>
      </w:r>
      <w:r>
        <w:rPr>
          <w:rFonts w:ascii="Arial" w:hAnsi="Arial" w:cs="Arial"/>
          <w:color w:val="333333"/>
        </w:rPr>
        <w:t> (сокращение от «description list»). Список описаний используется для разметки вопросов-ответов, наименований и определений, категорий и тем. Он создаётся с помощью трёх тегов:</w:t>
      </w:r>
    </w:p>
    <w:p w:rsidR="00C754B1" w:rsidRDefault="00C754B1" w:rsidP="00C754B1">
      <w:pPr>
        <w:numPr>
          <w:ilvl w:val="0"/>
          <w:numId w:val="3"/>
        </w:numPr>
        <w:shd w:val="clear" w:color="auto" w:fill="FFFFFF"/>
        <w:spacing w:before="151" w:after="151" w:line="375" w:lineRule="atLeast"/>
        <w:ind w:left="0"/>
        <w:rPr>
          <w:rFonts w:ascii="Arial" w:hAnsi="Arial" w:cs="Arial"/>
          <w:color w:val="333333"/>
        </w:rPr>
      </w:pPr>
      <w:r>
        <w:rPr>
          <w:rStyle w:val="HTML1"/>
          <w:rFonts w:ascii="Consolas" w:eastAsiaTheme="minorHAnsi" w:hAnsi="Consolas"/>
          <w:color w:val="333333"/>
          <w:bdr w:val="single" w:sz="6" w:space="1" w:color="D5D5D5" w:frame="1"/>
          <w:shd w:val="clear" w:color="auto" w:fill="F8F8F8"/>
        </w:rPr>
        <w:t>&lt;dl&gt;</w:t>
      </w:r>
      <w:r>
        <w:rPr>
          <w:rFonts w:ascii="Arial" w:hAnsi="Arial" w:cs="Arial"/>
          <w:color w:val="333333"/>
        </w:rPr>
        <w:t> обозначает сам список описаний;</w:t>
      </w:r>
    </w:p>
    <w:p w:rsidR="00C754B1" w:rsidRDefault="00C754B1" w:rsidP="00C754B1">
      <w:pPr>
        <w:numPr>
          <w:ilvl w:val="0"/>
          <w:numId w:val="3"/>
        </w:numPr>
        <w:shd w:val="clear" w:color="auto" w:fill="FFFFFF"/>
        <w:spacing w:before="151" w:after="151" w:line="375" w:lineRule="atLeast"/>
        <w:ind w:left="0"/>
        <w:rPr>
          <w:rFonts w:ascii="Arial" w:hAnsi="Arial" w:cs="Arial"/>
          <w:color w:val="333333"/>
        </w:rPr>
      </w:pPr>
      <w:r>
        <w:rPr>
          <w:rStyle w:val="HTML1"/>
          <w:rFonts w:ascii="Consolas" w:eastAsiaTheme="minorHAnsi" w:hAnsi="Consolas"/>
          <w:color w:val="333333"/>
          <w:bdr w:val="single" w:sz="6" w:space="1" w:color="D5D5D5" w:frame="1"/>
          <w:shd w:val="clear" w:color="auto" w:fill="F8F8F8"/>
        </w:rPr>
        <w:t>&lt;dt&gt;</w:t>
      </w:r>
      <w:r>
        <w:rPr>
          <w:rFonts w:ascii="Arial" w:hAnsi="Arial" w:cs="Arial"/>
          <w:color w:val="333333"/>
        </w:rPr>
        <w:t> (сокращение от «description term») обозначает термин;</w:t>
      </w:r>
    </w:p>
    <w:p w:rsidR="00C754B1" w:rsidRDefault="00C754B1" w:rsidP="00C754B1">
      <w:pPr>
        <w:numPr>
          <w:ilvl w:val="0"/>
          <w:numId w:val="3"/>
        </w:numPr>
        <w:shd w:val="clear" w:color="auto" w:fill="FFFFFF"/>
        <w:spacing w:before="151" w:after="151" w:line="375" w:lineRule="atLeast"/>
        <w:ind w:left="0"/>
        <w:rPr>
          <w:rFonts w:ascii="Arial" w:hAnsi="Arial" w:cs="Arial"/>
          <w:color w:val="333333"/>
        </w:rPr>
      </w:pPr>
      <w:r>
        <w:rPr>
          <w:rStyle w:val="HTML1"/>
          <w:rFonts w:ascii="Consolas" w:eastAsiaTheme="minorHAnsi" w:hAnsi="Consolas"/>
          <w:color w:val="333333"/>
          <w:bdr w:val="single" w:sz="6" w:space="1" w:color="D5D5D5" w:frame="1"/>
          <w:shd w:val="clear" w:color="auto" w:fill="F8F8F8"/>
        </w:rPr>
        <w:t>&lt;dd&gt;</w:t>
      </w:r>
      <w:r>
        <w:rPr>
          <w:rFonts w:ascii="Arial" w:hAnsi="Arial" w:cs="Arial"/>
          <w:color w:val="333333"/>
        </w:rPr>
        <w:t> (сокращение от «description definition») обозначает описание или определение.</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Теги </w:t>
      </w:r>
      <w:r>
        <w:rPr>
          <w:rStyle w:val="HTML1"/>
          <w:rFonts w:ascii="Consolas" w:hAnsi="Consolas"/>
          <w:color w:val="333333"/>
          <w:bdr w:val="single" w:sz="6" w:space="1" w:color="D5D5D5" w:frame="1"/>
          <w:shd w:val="clear" w:color="auto" w:fill="F8F8F8"/>
        </w:rPr>
        <w:t>&lt;dt&gt;</w:t>
      </w:r>
      <w:r>
        <w:rPr>
          <w:rFonts w:ascii="Arial" w:hAnsi="Arial" w:cs="Arial"/>
          <w:color w:val="333333"/>
        </w:rPr>
        <w:t> и </w:t>
      </w:r>
      <w:r>
        <w:rPr>
          <w:rStyle w:val="HTML1"/>
          <w:rFonts w:ascii="Consolas" w:hAnsi="Consolas"/>
          <w:color w:val="333333"/>
          <w:bdr w:val="single" w:sz="6" w:space="1" w:color="D5D5D5" w:frame="1"/>
          <w:shd w:val="clear" w:color="auto" w:fill="F8F8F8"/>
        </w:rPr>
        <w:t>&lt;dd&gt;</w:t>
      </w:r>
      <w:r>
        <w:rPr>
          <w:rFonts w:ascii="Arial" w:hAnsi="Arial" w:cs="Arial"/>
          <w:color w:val="333333"/>
        </w:rPr>
        <w:t> пишутся внутри </w:t>
      </w:r>
      <w:r>
        <w:rPr>
          <w:rStyle w:val="HTML1"/>
          <w:rFonts w:ascii="Consolas" w:hAnsi="Consolas"/>
          <w:color w:val="333333"/>
          <w:bdr w:val="single" w:sz="6" w:space="1" w:color="D5D5D5" w:frame="1"/>
          <w:shd w:val="clear" w:color="auto" w:fill="F8F8F8"/>
        </w:rPr>
        <w:t>&lt;dl&gt;</w:t>
      </w:r>
      <w:r>
        <w:rPr>
          <w:rFonts w:ascii="Arial" w:hAnsi="Arial" w:cs="Arial"/>
          <w:color w:val="333333"/>
        </w:rPr>
        <w:t>. Каждый список </w:t>
      </w:r>
      <w:r>
        <w:rPr>
          <w:rStyle w:val="HTML1"/>
          <w:rFonts w:ascii="Consolas" w:hAnsi="Consolas"/>
          <w:color w:val="333333"/>
          <w:bdr w:val="single" w:sz="6" w:space="1" w:color="D5D5D5" w:frame="1"/>
          <w:shd w:val="clear" w:color="auto" w:fill="F8F8F8"/>
        </w:rPr>
        <w:t>&lt;dl&gt;</w:t>
      </w:r>
      <w:r>
        <w:rPr>
          <w:rFonts w:ascii="Arial" w:hAnsi="Arial" w:cs="Arial"/>
          <w:color w:val="333333"/>
        </w:rPr>
        <w:t> может содержать один или несколько терминов и одно или несколько описаний для каждого термина. Пример кода:</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&lt;dl&gt;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&lt;dt&gt;HTML&lt;/dt&gt;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&lt;dd&gt;Язык гипертекстовой разметки&lt;/dd&gt;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&lt;dt&gt;CSS&lt;/dt&gt;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&lt;dd&gt;Каскадные таблицы стилей&lt;/dd&gt;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&lt;dd&gt;Язык для оформления HTML-документов&lt;/dd&gt;</w:t>
      </w:r>
    </w:p>
    <w:p w:rsidR="00C754B1" w:rsidRDefault="00C754B1" w:rsidP="00C754B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lastRenderedPageBreak/>
        <w:t>&lt;/dl&gt;</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По умолчанию браузер добавляет небольшой отступ слева от определений.</w:t>
      </w:r>
    </w:p>
    <w:p w:rsidR="00C754B1" w:rsidRDefault="00C754B1" w:rsidP="00C754B1">
      <w:pPr>
        <w:shd w:val="clear" w:color="auto" w:fill="FFFFFF"/>
        <w:spacing w:line="375" w:lineRule="atLeast"/>
        <w:rPr>
          <w:rFonts w:ascii="Arial" w:hAnsi="Arial" w:cs="Arial"/>
          <w:color w:val="333333"/>
        </w:rPr>
      </w:pPr>
      <w:r>
        <w:rPr>
          <w:rFonts w:ascii="Arial" w:hAnsi="Arial" w:cs="Arial"/>
          <w:color w:val="333333"/>
        </w:rPr>
        <w:t>HTML</w:t>
      </w:r>
    </w:p>
    <w:p w:rsidR="00C754B1" w:rsidRDefault="00C754B1" w:rsidP="00C754B1">
      <w:pPr>
        <w:shd w:val="clear" w:color="auto" w:fill="FFFFFF"/>
        <w:spacing w:line="375" w:lineRule="atLeast"/>
        <w:ind w:left="720"/>
        <w:rPr>
          <w:rFonts w:ascii="Arial" w:hAnsi="Arial" w:cs="Arial"/>
          <w:color w:val="333333"/>
        </w:rPr>
      </w:pPr>
      <w:r>
        <w:rPr>
          <w:rFonts w:ascii="Arial" w:hAnsi="Arial" w:cs="Arial"/>
          <w:color w:val="333333"/>
        </w:rPr>
        <w:t>Язык гипертекстовой разметки</w:t>
      </w:r>
    </w:p>
    <w:p w:rsidR="00C754B1" w:rsidRDefault="00C754B1" w:rsidP="00C754B1">
      <w:pPr>
        <w:shd w:val="clear" w:color="auto" w:fill="FFFFFF"/>
        <w:spacing w:before="151" w:line="375" w:lineRule="atLeast"/>
        <w:rPr>
          <w:rFonts w:ascii="Arial" w:hAnsi="Arial" w:cs="Arial"/>
          <w:color w:val="333333"/>
        </w:rPr>
      </w:pPr>
      <w:r>
        <w:rPr>
          <w:rFonts w:ascii="Arial" w:hAnsi="Arial" w:cs="Arial"/>
          <w:color w:val="333333"/>
        </w:rPr>
        <w:t>CSS</w:t>
      </w:r>
    </w:p>
    <w:p w:rsidR="00C754B1" w:rsidRDefault="00C754B1" w:rsidP="00C754B1">
      <w:pPr>
        <w:shd w:val="clear" w:color="auto" w:fill="FFFFFF"/>
        <w:spacing w:line="375" w:lineRule="atLeast"/>
        <w:ind w:left="720"/>
        <w:rPr>
          <w:rFonts w:ascii="Arial" w:hAnsi="Arial" w:cs="Arial"/>
          <w:color w:val="333333"/>
        </w:rPr>
      </w:pPr>
      <w:r>
        <w:rPr>
          <w:rFonts w:ascii="Arial" w:hAnsi="Arial" w:cs="Arial"/>
          <w:color w:val="333333"/>
        </w:rPr>
        <w:t>Каскадные таблицы стилей</w:t>
      </w:r>
    </w:p>
    <w:p w:rsidR="00C754B1" w:rsidRDefault="00C754B1" w:rsidP="00C754B1">
      <w:pPr>
        <w:shd w:val="clear" w:color="auto" w:fill="FFFFFF"/>
        <w:spacing w:line="375" w:lineRule="atLeast"/>
        <w:ind w:left="720"/>
        <w:rPr>
          <w:rFonts w:ascii="Arial" w:hAnsi="Arial" w:cs="Arial"/>
          <w:color w:val="333333"/>
        </w:rPr>
      </w:pPr>
      <w:r>
        <w:rPr>
          <w:rFonts w:ascii="Arial" w:hAnsi="Arial" w:cs="Arial"/>
          <w:color w:val="333333"/>
        </w:rPr>
        <w:t>Язык для оформления HTML-документов</w:t>
      </w:r>
    </w:p>
    <w:p w:rsidR="00C754B1" w:rsidRDefault="00C754B1" w:rsidP="00C754B1">
      <w:pPr>
        <w:pStyle w:val="2"/>
        <w:shd w:val="clear" w:color="auto" w:fill="FFFFFF"/>
        <w:spacing w:before="161" w:after="161" w:line="450" w:lineRule="atLeast"/>
        <w:rPr>
          <w:rFonts w:ascii="inherit" w:hAnsi="inherit" w:cs="Arial"/>
          <w:color w:val="333333"/>
        </w:rPr>
      </w:pPr>
      <w:r>
        <w:rPr>
          <w:rFonts w:ascii="inherit" w:hAnsi="inherit" w:cs="Arial"/>
          <w:color w:val="333333"/>
        </w:rPr>
        <w:t>Преформатированный текст и код</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w:t>
      </w:r>
      <w:r w:rsidRPr="00C754B1">
        <w:rPr>
          <w:rFonts w:ascii="Arial" w:hAnsi="Arial" w:cs="Arial"/>
          <w:color w:val="333333"/>
          <w:lang w:val="en-US"/>
        </w:rPr>
        <w:t> </w:t>
      </w:r>
      <w:r w:rsidRPr="00C754B1">
        <w:rPr>
          <w:rStyle w:val="HTML1"/>
          <w:rFonts w:ascii="Consolas" w:hAnsi="Consolas"/>
          <w:color w:val="333333"/>
          <w:bdr w:val="single" w:sz="6" w:space="1" w:color="D5D5D5" w:frame="1"/>
          <w:shd w:val="clear" w:color="auto" w:fill="F8F8F8"/>
          <w:lang w:val="en-US"/>
        </w:rPr>
        <w:t>&lt;pre&gt;</w:t>
      </w:r>
      <w:r w:rsidRPr="00C754B1">
        <w:rPr>
          <w:rFonts w:ascii="Arial" w:hAnsi="Arial" w:cs="Arial"/>
          <w:color w:val="333333"/>
          <w:lang w:val="en-US"/>
        </w:rPr>
        <w:t> (</w:t>
      </w:r>
      <w:r>
        <w:rPr>
          <w:rFonts w:ascii="Arial" w:hAnsi="Arial" w:cs="Arial"/>
          <w:color w:val="333333"/>
        </w:rPr>
        <w:t>сокращение</w:t>
      </w:r>
      <w:r w:rsidRPr="00C754B1">
        <w:rPr>
          <w:rFonts w:ascii="Arial" w:hAnsi="Arial" w:cs="Arial"/>
          <w:color w:val="333333"/>
          <w:lang w:val="en-US"/>
        </w:rPr>
        <w:t xml:space="preserve"> </w:t>
      </w:r>
      <w:r>
        <w:rPr>
          <w:rFonts w:ascii="Arial" w:hAnsi="Arial" w:cs="Arial"/>
          <w:color w:val="333333"/>
        </w:rPr>
        <w:t>от</w:t>
      </w:r>
      <w:r w:rsidRPr="00C754B1">
        <w:rPr>
          <w:rFonts w:ascii="Arial" w:hAnsi="Arial" w:cs="Arial"/>
          <w:color w:val="333333"/>
          <w:lang w:val="en-US"/>
        </w:rPr>
        <w:t xml:space="preserve"> «preformatted text»). </w:t>
      </w:r>
      <w:r>
        <w:rPr>
          <w:rFonts w:ascii="Arial" w:hAnsi="Arial" w:cs="Arial"/>
          <w:color w:val="333333"/>
        </w:rPr>
        <w:t>Используется для отображения примеров кода, также применяется для отображения картинок ASCII Art. Браузер сохраняет и отображает все пробелы и переносы, которые есть внутри тега </w:t>
      </w:r>
      <w:r>
        <w:rPr>
          <w:rStyle w:val="HTML1"/>
          <w:rFonts w:ascii="Consolas" w:hAnsi="Consolas"/>
          <w:color w:val="333333"/>
          <w:bdr w:val="single" w:sz="6" w:space="1" w:color="D5D5D5" w:frame="1"/>
          <w:shd w:val="clear" w:color="auto" w:fill="F8F8F8"/>
        </w:rPr>
        <w:t>&lt;pre&gt;</w:t>
      </w:r>
      <w:r>
        <w:rPr>
          <w:rFonts w:ascii="Arial" w:hAnsi="Arial" w:cs="Arial"/>
          <w:color w:val="333333"/>
        </w:rPr>
        <w: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&lt;pre&gt;Пример</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преформатированного</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текста     с сохранёнными пробелами</w:t>
      </w:r>
    </w:p>
    <w:p w:rsidR="00C754B1" w:rsidRDefault="00C754B1" w:rsidP="00C754B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 xml:space="preserve">                     и переносами строк&lt;/pre&gt;</w:t>
      </w:r>
    </w:p>
    <w:p w:rsidR="00C754B1" w:rsidRDefault="00C754B1" w:rsidP="00C754B1">
      <w:pPr>
        <w:pStyle w:val="HTML"/>
        <w:shd w:val="clear" w:color="auto" w:fill="F8F8F8"/>
        <w:spacing w:before="300" w:after="300"/>
        <w:ind w:left="-225"/>
        <w:rPr>
          <w:rFonts w:ascii="Consolas" w:hAnsi="Consolas"/>
          <w:color w:val="333333"/>
          <w:sz w:val="24"/>
          <w:szCs w:val="24"/>
        </w:rPr>
      </w:pPr>
      <w:r>
        <w:rPr>
          <w:rFonts w:ascii="Consolas" w:hAnsi="Consolas"/>
          <w:color w:val="333333"/>
          <w:sz w:val="24"/>
          <w:szCs w:val="24"/>
        </w:rPr>
        <w:t>Пример</w:t>
      </w:r>
    </w:p>
    <w:p w:rsidR="00C754B1" w:rsidRDefault="00C754B1" w:rsidP="00C754B1">
      <w:pPr>
        <w:pStyle w:val="HTML"/>
        <w:shd w:val="clear" w:color="auto" w:fill="F8F8F8"/>
        <w:spacing w:before="300" w:after="300"/>
        <w:ind w:left="-225"/>
        <w:rPr>
          <w:rFonts w:ascii="Consolas" w:hAnsi="Consolas"/>
          <w:color w:val="333333"/>
          <w:sz w:val="24"/>
          <w:szCs w:val="24"/>
        </w:rPr>
      </w:pPr>
      <w:r>
        <w:rPr>
          <w:rFonts w:ascii="Consolas" w:hAnsi="Consolas"/>
          <w:color w:val="333333"/>
          <w:sz w:val="24"/>
          <w:szCs w:val="24"/>
        </w:rPr>
        <w:t xml:space="preserve">        преформатированного</w:t>
      </w:r>
    </w:p>
    <w:p w:rsidR="00C754B1" w:rsidRDefault="00C754B1" w:rsidP="00C754B1">
      <w:pPr>
        <w:pStyle w:val="HTML"/>
        <w:shd w:val="clear" w:color="auto" w:fill="F8F8F8"/>
        <w:spacing w:before="300" w:after="300"/>
        <w:ind w:left="-225"/>
        <w:rPr>
          <w:rFonts w:ascii="Consolas" w:hAnsi="Consolas"/>
          <w:color w:val="333333"/>
          <w:sz w:val="24"/>
          <w:szCs w:val="24"/>
        </w:rPr>
      </w:pPr>
      <w:r>
        <w:rPr>
          <w:rFonts w:ascii="Consolas" w:hAnsi="Consolas"/>
          <w:color w:val="333333"/>
          <w:sz w:val="24"/>
          <w:szCs w:val="24"/>
        </w:rPr>
        <w:t xml:space="preserve">        текста     с сохранёнными пробелами</w:t>
      </w:r>
    </w:p>
    <w:p w:rsidR="00C754B1" w:rsidRDefault="00C754B1" w:rsidP="00C754B1">
      <w:pPr>
        <w:pStyle w:val="HTML"/>
        <w:shd w:val="clear" w:color="auto" w:fill="F8F8F8"/>
        <w:spacing w:before="300" w:after="300"/>
        <w:ind w:left="-225"/>
        <w:rPr>
          <w:rFonts w:ascii="Consolas" w:hAnsi="Consolas"/>
          <w:color w:val="333333"/>
          <w:sz w:val="24"/>
          <w:szCs w:val="24"/>
        </w:rPr>
      </w:pPr>
      <w:r>
        <w:rPr>
          <w:rFonts w:ascii="Consolas" w:hAnsi="Consolas"/>
          <w:color w:val="333333"/>
          <w:sz w:val="24"/>
          <w:szCs w:val="24"/>
        </w:rPr>
        <w:t xml:space="preserve">                     и переносами строк</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&lt;code&gt;</w:t>
      </w:r>
      <w:r>
        <w:rPr>
          <w:rFonts w:ascii="Arial" w:hAnsi="Arial" w:cs="Arial"/>
          <w:color w:val="333333"/>
        </w:rPr>
        <w:t>. Используется для обозначения фрагментов кода.</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 его помощью размечается любой фрагмент текста, который распознается компьютером: код программы, разметки, название файла и так далее. Обычно браузеры отображают текст в теге </w:t>
      </w:r>
      <w:r>
        <w:rPr>
          <w:rStyle w:val="HTML1"/>
          <w:rFonts w:ascii="Consolas" w:hAnsi="Consolas"/>
          <w:color w:val="333333"/>
          <w:bdr w:val="single" w:sz="6" w:space="1" w:color="D5D5D5" w:frame="1"/>
          <w:shd w:val="clear" w:color="auto" w:fill="F8F8F8"/>
        </w:rPr>
        <w:t>&lt;code&gt;</w:t>
      </w:r>
      <w:r>
        <w:rPr>
          <w:rFonts w:ascii="Arial" w:hAnsi="Arial" w:cs="Arial"/>
          <w:color w:val="333333"/>
        </w:rPr>
        <w:t> моноширинным шрифтом.</w:t>
      </w:r>
    </w:p>
    <w:p w:rsidR="00C754B1" w:rsidRDefault="00C754B1" w:rsidP="00C754B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Тег &lt;code&gt;ul&lt;/code&gt; — это неупорядоченный список.</w:t>
      </w:r>
    </w:p>
    <w:p w:rsidR="00C754B1" w:rsidRDefault="00C754B1" w:rsidP="00C754B1">
      <w:pPr>
        <w:shd w:val="clear" w:color="auto" w:fill="FFFFFF"/>
        <w:spacing w:line="375" w:lineRule="atLeast"/>
        <w:rPr>
          <w:rFonts w:ascii="Times New Roman" w:hAnsi="Times New Roman"/>
          <w:color w:val="333333"/>
          <w:sz w:val="24"/>
          <w:szCs w:val="24"/>
        </w:rPr>
      </w:pPr>
      <w:r>
        <w:rPr>
          <w:color w:val="333333"/>
        </w:rPr>
        <w:t>Тег </w:t>
      </w:r>
      <w:r>
        <w:rPr>
          <w:rStyle w:val="HTML1"/>
          <w:rFonts w:ascii="Consolas" w:eastAsiaTheme="minorHAnsi" w:hAnsi="Consolas"/>
          <w:color w:val="333333"/>
        </w:rPr>
        <w:t>ul</w:t>
      </w:r>
      <w:r>
        <w:rPr>
          <w:color w:val="333333"/>
        </w:rPr>
        <w:t> — это неупорядоченный список.</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&lt;code&gt;</w:t>
      </w:r>
      <w:r>
        <w:rPr>
          <w:rFonts w:ascii="Arial" w:hAnsi="Arial" w:cs="Arial"/>
          <w:color w:val="333333"/>
        </w:rPr>
        <w:t> можно вкладывать внутрь тега </w:t>
      </w:r>
      <w:r>
        <w:rPr>
          <w:rStyle w:val="HTML1"/>
          <w:rFonts w:ascii="Consolas" w:hAnsi="Consolas"/>
          <w:color w:val="333333"/>
          <w:bdr w:val="single" w:sz="6" w:space="1" w:color="D5D5D5" w:frame="1"/>
          <w:shd w:val="clear" w:color="auto" w:fill="F8F8F8"/>
        </w:rPr>
        <w:t>&lt;pre&gt;</w:t>
      </w:r>
      <w:r>
        <w:rPr>
          <w:rFonts w:ascii="Arial" w:hAnsi="Arial" w:cs="Arial"/>
          <w:color w:val="333333"/>
        </w:rPr>
        <w:t>.</w:t>
      </w:r>
    </w:p>
    <w:p w:rsidR="00C754B1" w:rsidRDefault="00C754B1" w:rsidP="00C754B1">
      <w:pPr>
        <w:pStyle w:val="2"/>
        <w:shd w:val="clear" w:color="auto" w:fill="FFFFFF"/>
        <w:spacing w:before="161" w:after="161" w:line="450" w:lineRule="atLeast"/>
        <w:rPr>
          <w:rFonts w:ascii="inherit" w:hAnsi="inherit" w:cs="Arial"/>
          <w:color w:val="333333"/>
        </w:rPr>
      </w:pPr>
      <w:r>
        <w:rPr>
          <w:rFonts w:ascii="inherit" w:hAnsi="inherit" w:cs="Arial"/>
          <w:color w:val="333333"/>
        </w:rPr>
        <w:lastRenderedPageBreak/>
        <w:t>Цитаты</w:t>
      </w:r>
    </w:p>
    <w:p w:rsidR="00C754B1" w:rsidRDefault="00C754B1" w:rsidP="00C754B1">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Небольшие цитаты</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&lt;q&gt;</w:t>
      </w:r>
      <w:r>
        <w:rPr>
          <w:rFonts w:ascii="Arial" w:hAnsi="Arial" w:cs="Arial"/>
          <w:color w:val="333333"/>
        </w:rPr>
        <w:t> (сокращение от «quote»). Предназначен для выделения цитат внутри предложения. Текст внутри тега браузер автоматически обрамляет кавычками, поэтому добавлять кавычки вручную не нужно.</w:t>
      </w:r>
    </w:p>
    <w:p w:rsidR="00C754B1" w:rsidRDefault="00C754B1" w:rsidP="00C754B1">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Источник цитат</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&lt;cite&gt;</w:t>
      </w:r>
      <w:r>
        <w:rPr>
          <w:rFonts w:ascii="Arial" w:hAnsi="Arial" w:cs="Arial"/>
          <w:color w:val="333333"/>
        </w:rPr>
        <w:t>. В нём можно указывать помимо адреса источника цитаты ещё и название произведения, откуда цитируется текст, а также имя автора или организации, чей текст цитируется. Содержимое </w:t>
      </w:r>
      <w:r>
        <w:rPr>
          <w:rStyle w:val="HTML1"/>
          <w:rFonts w:ascii="Consolas" w:hAnsi="Consolas"/>
          <w:color w:val="333333"/>
          <w:bdr w:val="single" w:sz="6" w:space="1" w:color="D5D5D5" w:frame="1"/>
          <w:shd w:val="clear" w:color="auto" w:fill="F8F8F8"/>
        </w:rPr>
        <w:t>&lt;cite&gt;</w:t>
      </w:r>
      <w:r>
        <w:rPr>
          <w:rFonts w:ascii="Arial" w:hAnsi="Arial" w:cs="Arial"/>
          <w:color w:val="333333"/>
        </w:rPr>
        <w:t> в браузере выделяется курсивом.</w:t>
      </w:r>
    </w:p>
    <w:p w:rsidR="00C754B1" w:rsidRDefault="00C754B1" w:rsidP="00C754B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&lt;p&gt;По словам &lt;cite&gt;Чарльза Буковски&lt;/cite&gt; — &lt;q&gt;Интеллектуал о простой вещи говорит сложно — художник сложную вещь описывает простыми словами.&lt;/q&gt;&lt;/p&gt;</w:t>
      </w:r>
    </w:p>
    <w:p w:rsidR="00C754B1" w:rsidRDefault="00C754B1" w:rsidP="00C754B1">
      <w:pPr>
        <w:shd w:val="clear" w:color="auto" w:fill="FFFFFF"/>
        <w:spacing w:line="375" w:lineRule="atLeast"/>
        <w:rPr>
          <w:rFonts w:ascii="Arial" w:hAnsi="Arial" w:cs="Arial"/>
          <w:color w:val="333333"/>
          <w:sz w:val="24"/>
          <w:szCs w:val="24"/>
        </w:rPr>
      </w:pPr>
      <w:r>
        <w:rPr>
          <w:rFonts w:ascii="Arial" w:hAnsi="Arial" w:cs="Arial"/>
          <w:color w:val="333333"/>
        </w:rPr>
        <w:t>По словам </w:t>
      </w:r>
      <w:r>
        <w:rPr>
          <w:rStyle w:val="HTML2"/>
          <w:rFonts w:ascii="Arial" w:hAnsi="Arial" w:cs="Arial"/>
          <w:color w:val="333333"/>
        </w:rPr>
        <w:t>Чарльза Буковски</w:t>
      </w:r>
      <w:r>
        <w:rPr>
          <w:rFonts w:ascii="Arial" w:hAnsi="Arial" w:cs="Arial"/>
          <w:color w:val="333333"/>
        </w:rPr>
        <w:t> — Интеллектуал о простой вещи говорит сложно — художник сложную вещь описывает простыми словами.</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&lt;cite&gt;</w:t>
      </w:r>
      <w:r>
        <w:rPr>
          <w:rFonts w:ascii="Arial" w:hAnsi="Arial" w:cs="Arial"/>
          <w:color w:val="333333"/>
        </w:rPr>
        <w:t> может быть самостоятельным и не привязываться к цитате:</w:t>
      </w:r>
    </w:p>
    <w:p w:rsidR="00C754B1" w:rsidRDefault="00C754B1" w:rsidP="00C754B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&lt;p&gt;Какой доктор ваш любимый (в сериале &lt;cite&gt;Доктор Кто&lt;/cite&gt;)?&lt;/p&gt;</w:t>
      </w:r>
    </w:p>
    <w:p w:rsidR="00C754B1" w:rsidRDefault="00C754B1" w:rsidP="00C754B1">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Длинные цитаты</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&lt;blockquote&gt;</w:t>
      </w:r>
      <w:r>
        <w:rPr>
          <w:rFonts w:ascii="Arial" w:hAnsi="Arial" w:cs="Arial"/>
          <w:color w:val="333333"/>
        </w:rPr>
        <w:t>. Предназначен для выделения длинных цитат, которые могут состоять из нескольких абзацев. Тег выделяет цитату не как фрагмент текста в предложении, а как отдельный блок текста с отступами.</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&lt;blockquote&gt;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&lt;p&gt;Ум ценится дорого, когда дешевеет сила.&lt;/p&gt;</w:t>
      </w: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r>
        <w:rPr>
          <w:rStyle w:val="HTML1"/>
          <w:rFonts w:ascii="Consolas" w:hAnsi="Consolas"/>
          <w:color w:val="333333"/>
          <w:bdr w:val="none" w:sz="0" w:space="0" w:color="auto" w:frame="1"/>
        </w:rPr>
        <w:t xml:space="preserve">  </w:t>
      </w:r>
      <w:r w:rsidRPr="00C754B1">
        <w:rPr>
          <w:rStyle w:val="HTML1"/>
          <w:rFonts w:ascii="Consolas" w:hAnsi="Consolas"/>
          <w:color w:val="333333"/>
          <w:bdr w:val="none" w:sz="0" w:space="0" w:color="auto" w:frame="1"/>
          <w:lang w:val="en-US"/>
        </w:rPr>
        <w:t>&lt;cite&gt;</w:t>
      </w:r>
      <w:r>
        <w:rPr>
          <w:rStyle w:val="HTML1"/>
          <w:rFonts w:ascii="Consolas" w:hAnsi="Consolas"/>
          <w:color w:val="333333"/>
          <w:bdr w:val="none" w:sz="0" w:space="0" w:color="auto" w:frame="1"/>
        </w:rPr>
        <w:t>Джейсон</w:t>
      </w:r>
      <w:r w:rsidRPr="00C754B1">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Стэтхэм</w:t>
      </w:r>
      <w:r w:rsidRPr="00C754B1">
        <w:rPr>
          <w:rStyle w:val="HTML1"/>
          <w:rFonts w:ascii="Consolas" w:hAnsi="Consolas"/>
          <w:color w:val="333333"/>
          <w:bdr w:val="none" w:sz="0" w:space="0" w:color="auto" w:frame="1"/>
          <w:lang w:val="en-US"/>
        </w:rPr>
        <w:t>&lt;/cite&gt;</w:t>
      </w:r>
    </w:p>
    <w:p w:rsidR="00C754B1" w:rsidRPr="00C754B1" w:rsidRDefault="00C754B1" w:rsidP="00C754B1">
      <w:pPr>
        <w:pStyle w:val="HTML"/>
        <w:shd w:val="clear" w:color="auto" w:fill="F8F8F8"/>
        <w:spacing w:before="300" w:after="300"/>
        <w:ind w:left="-225"/>
        <w:rPr>
          <w:rFonts w:ascii="Consolas" w:hAnsi="Consolas"/>
          <w:color w:val="333333"/>
          <w:sz w:val="24"/>
          <w:szCs w:val="24"/>
          <w:lang w:val="en-US"/>
        </w:rPr>
      </w:pPr>
      <w:r w:rsidRPr="00C754B1">
        <w:rPr>
          <w:rStyle w:val="HTML1"/>
          <w:rFonts w:ascii="Consolas" w:hAnsi="Consolas"/>
          <w:color w:val="333333"/>
          <w:bdr w:val="none" w:sz="0" w:space="0" w:color="auto" w:frame="1"/>
          <w:lang w:val="en-US"/>
        </w:rPr>
        <w:t>&lt;/blockquote&gt;</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 браузере контенту тега </w:t>
      </w:r>
      <w:r>
        <w:rPr>
          <w:rStyle w:val="HTML1"/>
          <w:rFonts w:ascii="Consolas" w:hAnsi="Consolas"/>
          <w:color w:val="333333"/>
          <w:bdr w:val="single" w:sz="6" w:space="1" w:color="D5D5D5" w:frame="1"/>
          <w:shd w:val="clear" w:color="auto" w:fill="F8F8F8"/>
        </w:rPr>
        <w:t>&lt;blockquote&gt;</w:t>
      </w:r>
      <w:r>
        <w:rPr>
          <w:rFonts w:ascii="Arial" w:hAnsi="Arial" w:cs="Arial"/>
          <w:color w:val="333333"/>
        </w:rPr>
        <w:t> обычно добавляется дополнительный отступ слева и справа.</w:t>
      </w:r>
    </w:p>
    <w:p w:rsidR="00C754B1" w:rsidRDefault="00C754B1" w:rsidP="00C754B1">
      <w:pPr>
        <w:shd w:val="clear" w:color="auto" w:fill="FFFFFF"/>
        <w:spacing w:line="375" w:lineRule="atLeast"/>
        <w:rPr>
          <w:rFonts w:ascii="Arial" w:hAnsi="Arial" w:cs="Arial"/>
          <w:color w:val="333333"/>
        </w:rPr>
      </w:pPr>
      <w:r>
        <w:rPr>
          <w:rFonts w:ascii="Arial" w:hAnsi="Arial" w:cs="Arial"/>
          <w:color w:val="333333"/>
        </w:rPr>
        <w:t>Обычный текст.</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Ум ценится дорого, когда дешевеет сила.</w:t>
      </w:r>
    </w:p>
    <w:p w:rsidR="00C754B1" w:rsidRDefault="00C754B1" w:rsidP="00C754B1">
      <w:pPr>
        <w:shd w:val="clear" w:color="auto" w:fill="FFFFFF"/>
        <w:spacing w:line="375" w:lineRule="atLeast"/>
        <w:rPr>
          <w:rFonts w:ascii="Arial" w:hAnsi="Arial" w:cs="Arial"/>
          <w:color w:val="333333"/>
        </w:rPr>
      </w:pPr>
      <w:r>
        <w:rPr>
          <w:rStyle w:val="HTML2"/>
          <w:rFonts w:ascii="Arial" w:hAnsi="Arial" w:cs="Arial"/>
          <w:color w:val="333333"/>
        </w:rPr>
        <w:lastRenderedPageBreak/>
        <w:t>Джейсон Стэтхэм</w:t>
      </w:r>
    </w:p>
    <w:p w:rsidR="00C754B1" w:rsidRDefault="00C754B1" w:rsidP="00C754B1">
      <w:pPr>
        <w:pStyle w:val="2"/>
        <w:shd w:val="clear" w:color="auto" w:fill="FFFFFF"/>
        <w:spacing w:before="161" w:after="161" w:line="450" w:lineRule="atLeast"/>
        <w:rPr>
          <w:rFonts w:ascii="inherit" w:hAnsi="inherit" w:cs="Arial"/>
          <w:color w:val="333333"/>
        </w:rPr>
      </w:pPr>
      <w:r>
        <w:rPr>
          <w:rFonts w:ascii="inherit" w:hAnsi="inherit" w:cs="Arial"/>
          <w:color w:val="333333"/>
        </w:rPr>
        <w:t>Разметка фрагментов текста</w:t>
      </w:r>
    </w:p>
    <w:p w:rsidR="00C754B1" w:rsidRDefault="00C754B1" w:rsidP="00C754B1">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Символы-мнемоники</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Это особые строки, которые начинаются с амперсанда (&amp;) и заканчиваются точкой с запятой (;). Например, знак </w:t>
      </w:r>
      <w:r>
        <w:rPr>
          <w:rFonts w:ascii="Arial" w:hAnsi="Arial" w:cs="Arial"/>
          <w:i/>
          <w:iCs/>
          <w:color w:val="333333"/>
        </w:rPr>
        <w:t>меньше</w:t>
      </w:r>
      <w:r>
        <w:rPr>
          <w:rFonts w:ascii="Arial" w:hAnsi="Arial" w:cs="Arial"/>
          <w:color w:val="333333"/>
        </w:rPr>
        <w:t> на страницу можно вставить мнемоникой </w:t>
      </w:r>
      <w:r>
        <w:rPr>
          <w:rStyle w:val="HTML1"/>
          <w:rFonts w:ascii="Consolas" w:hAnsi="Consolas"/>
          <w:color w:val="333333"/>
          <w:bdr w:val="single" w:sz="6" w:space="1" w:color="D5D5D5" w:frame="1"/>
          <w:shd w:val="clear" w:color="auto" w:fill="F8F8F8"/>
        </w:rPr>
        <w:t>&amp;lt;</w:t>
      </w:r>
      <w:r>
        <w:rPr>
          <w:rFonts w:ascii="Arial" w:hAnsi="Arial" w:cs="Arial"/>
          <w:color w:val="333333"/>
        </w:rPr>
        <w:t> (less than), а знак </w:t>
      </w:r>
      <w:r>
        <w:rPr>
          <w:rFonts w:ascii="Arial" w:hAnsi="Arial" w:cs="Arial"/>
          <w:i/>
          <w:iCs/>
          <w:color w:val="333333"/>
        </w:rPr>
        <w:t>больше</w:t>
      </w:r>
      <w:r>
        <w:rPr>
          <w:rFonts w:ascii="Arial" w:hAnsi="Arial" w:cs="Arial"/>
          <w:color w:val="333333"/>
        </w:rPr>
        <w:t> мнемоникой </w:t>
      </w:r>
      <w:r>
        <w:rPr>
          <w:rStyle w:val="HTML1"/>
          <w:rFonts w:ascii="Consolas" w:hAnsi="Consolas"/>
          <w:color w:val="333333"/>
          <w:bdr w:val="single" w:sz="6" w:space="1" w:color="D5D5D5" w:frame="1"/>
          <w:shd w:val="clear" w:color="auto" w:fill="F8F8F8"/>
        </w:rPr>
        <w:t>&amp;gt;</w:t>
      </w:r>
      <w:r>
        <w:rPr>
          <w:rFonts w:ascii="Arial" w:hAnsi="Arial" w:cs="Arial"/>
          <w:color w:val="333333"/>
        </w:rPr>
        <w:t> (greater than):</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Некоторые символы в HTML зарезервированы, то есть браузер считает их HTML-кодом. Например, любой текст после знака </w:t>
      </w:r>
      <w:r>
        <w:rPr>
          <w:rFonts w:ascii="Arial" w:hAnsi="Arial" w:cs="Arial"/>
          <w:i/>
          <w:iCs/>
          <w:color w:val="333333"/>
        </w:rPr>
        <w:t>меньше</w:t>
      </w:r>
      <w:r>
        <w:rPr>
          <w:rFonts w:ascii="Arial" w:hAnsi="Arial" w:cs="Arial"/>
          <w:color w:val="333333"/>
        </w:rPr>
        <w:t> (&lt;) браузер будет пытаться интерпретировать как тег и на странице не отобразит. Чтобы использовать специальные символы в тексте страницы как обычные символы их нужно заменить на символы-мнемоники.</w:t>
      </w: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r w:rsidRPr="00C754B1">
        <w:rPr>
          <w:rStyle w:val="HTML1"/>
          <w:rFonts w:ascii="Consolas" w:hAnsi="Consolas"/>
          <w:color w:val="333333"/>
          <w:bdr w:val="none" w:sz="0" w:space="0" w:color="auto" w:frame="1"/>
          <w:lang w:val="en-US"/>
        </w:rPr>
        <w:t>&amp;lt;</w:t>
      </w:r>
      <w:r w:rsidRPr="00C754B1">
        <w:rPr>
          <w:rStyle w:val="HTML1"/>
          <w:rFonts w:ascii="Consolas" w:hAnsi="Consolas"/>
          <w:b/>
          <w:bCs/>
          <w:color w:val="333333"/>
          <w:bdr w:val="none" w:sz="0" w:space="0" w:color="auto" w:frame="1"/>
          <w:lang w:val="en-US"/>
        </w:rPr>
        <w:t>ul</w:t>
      </w:r>
      <w:r w:rsidRPr="00C754B1">
        <w:rPr>
          <w:rStyle w:val="HTML1"/>
          <w:rFonts w:ascii="Consolas" w:hAnsi="Consolas"/>
          <w:color w:val="333333"/>
          <w:bdr w:val="none" w:sz="0" w:space="0" w:color="auto" w:frame="1"/>
          <w:lang w:val="en-US"/>
        </w:rPr>
        <w:t>&amp;gt;</w:t>
      </w:r>
    </w:p>
    <w:p w:rsidR="00C754B1" w:rsidRPr="00C754B1" w:rsidRDefault="00C754B1" w:rsidP="00C754B1">
      <w:pPr>
        <w:pStyle w:val="HTML"/>
        <w:shd w:val="clear" w:color="auto" w:fill="F8F8F8"/>
        <w:spacing w:before="300" w:after="300"/>
        <w:ind w:left="-225"/>
        <w:rPr>
          <w:rFonts w:ascii="Consolas" w:hAnsi="Consolas"/>
          <w:color w:val="333333"/>
          <w:sz w:val="24"/>
          <w:szCs w:val="24"/>
          <w:lang w:val="en-US"/>
        </w:rPr>
      </w:pPr>
      <w:r w:rsidRPr="00C754B1">
        <w:rPr>
          <w:rStyle w:val="HTML1"/>
          <w:rFonts w:ascii="Consolas" w:hAnsi="Consolas"/>
          <w:color w:val="333333"/>
          <w:bdr w:val="none" w:sz="0" w:space="0" w:color="auto" w:frame="1"/>
          <w:lang w:val="en-US"/>
        </w:rPr>
        <w:t>&amp;lt;/</w:t>
      </w:r>
      <w:r w:rsidRPr="00C754B1">
        <w:rPr>
          <w:rStyle w:val="HTML1"/>
          <w:rFonts w:ascii="Consolas" w:hAnsi="Consolas"/>
          <w:b/>
          <w:bCs/>
          <w:color w:val="333333"/>
          <w:bdr w:val="none" w:sz="0" w:space="0" w:color="auto" w:frame="1"/>
          <w:lang w:val="en-US"/>
        </w:rPr>
        <w:t>ul</w:t>
      </w:r>
      <w:r w:rsidRPr="00C754B1">
        <w:rPr>
          <w:rStyle w:val="HTML1"/>
          <w:rFonts w:ascii="Consolas" w:hAnsi="Consolas"/>
          <w:color w:val="333333"/>
          <w:bdr w:val="none" w:sz="0" w:space="0" w:color="auto" w:frame="1"/>
          <w:lang w:val="en-US"/>
        </w:rPr>
        <w:t>&amp;gt;</w:t>
      </w:r>
    </w:p>
    <w:p w:rsidR="00C754B1" w:rsidRDefault="00C754B1" w:rsidP="00C754B1">
      <w:pPr>
        <w:shd w:val="clear" w:color="auto" w:fill="FFFFFF"/>
        <w:spacing w:line="375" w:lineRule="atLeast"/>
        <w:rPr>
          <w:rFonts w:ascii="Arial" w:hAnsi="Arial" w:cs="Arial"/>
          <w:color w:val="333333"/>
          <w:sz w:val="24"/>
          <w:szCs w:val="24"/>
        </w:rPr>
      </w:pPr>
      <w:r>
        <w:rPr>
          <w:rFonts w:ascii="Arial" w:hAnsi="Arial" w:cs="Arial"/>
          <w:color w:val="333333"/>
        </w:rPr>
        <w:t>&lt;ul&gt;</w:t>
      </w:r>
      <w:r>
        <w:rPr>
          <w:rFonts w:ascii="Arial" w:hAnsi="Arial" w:cs="Arial"/>
          <w:color w:val="333333"/>
        </w:rPr>
        <w:br/>
        <w:t>&lt;/ul&gt;</w:t>
      </w:r>
    </w:p>
    <w:p w:rsidR="00C754B1" w:rsidRDefault="00C754B1" w:rsidP="00C754B1">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Перенос строк</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&lt;br&gt;</w:t>
      </w:r>
      <w:r>
        <w:rPr>
          <w:rFonts w:ascii="Arial" w:hAnsi="Arial" w:cs="Arial"/>
          <w:color w:val="333333"/>
        </w:rPr>
        <w:t> (сокращение от «line break»). Применяется, чтобы вставить в текст перенос строки, не создавая при этом абзац. Например, при разметке стихов или текстов песен.</w:t>
      </w:r>
    </w:p>
    <w:p w:rsidR="00C754B1" w:rsidRDefault="00C754B1" w:rsidP="00C754B1">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Верхний и нижний индексы</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Теги </w:t>
      </w:r>
      <w:r>
        <w:rPr>
          <w:rStyle w:val="HTML1"/>
          <w:rFonts w:ascii="Consolas" w:hAnsi="Consolas"/>
          <w:color w:val="333333"/>
          <w:bdr w:val="single" w:sz="6" w:space="1" w:color="D5D5D5" w:frame="1"/>
          <w:shd w:val="clear" w:color="auto" w:fill="F8F8F8"/>
        </w:rPr>
        <w:t>&lt;sup&gt;</w:t>
      </w:r>
      <w:r>
        <w:rPr>
          <w:rFonts w:ascii="Arial" w:hAnsi="Arial" w:cs="Arial"/>
          <w:color w:val="333333"/>
        </w:rPr>
        <w:t> и </w:t>
      </w:r>
      <w:r>
        <w:rPr>
          <w:rStyle w:val="HTML1"/>
          <w:rFonts w:ascii="Consolas" w:hAnsi="Consolas"/>
          <w:color w:val="333333"/>
          <w:bdr w:val="single" w:sz="6" w:space="1" w:color="D5D5D5" w:frame="1"/>
          <w:shd w:val="clear" w:color="auto" w:fill="F8F8F8"/>
        </w:rPr>
        <w:t>&lt;sub&gt;</w:t>
      </w:r>
      <w:r>
        <w:rPr>
          <w:rFonts w:ascii="Arial" w:hAnsi="Arial" w:cs="Arial"/>
          <w:color w:val="333333"/>
        </w:rPr>
        <w:t>. Названия образованы от слов «superscript» и «subscript».</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&lt;sup&gt;</w:t>
      </w:r>
      <w:r>
        <w:rPr>
          <w:rFonts w:ascii="Arial" w:hAnsi="Arial" w:cs="Arial"/>
          <w:color w:val="333333"/>
        </w:rPr>
        <w:t> отображает текст в виде верхнего индекса, а </w:t>
      </w:r>
      <w:r>
        <w:rPr>
          <w:rStyle w:val="HTML1"/>
          <w:rFonts w:ascii="Consolas" w:hAnsi="Consolas"/>
          <w:color w:val="333333"/>
          <w:bdr w:val="single" w:sz="6" w:space="1" w:color="D5D5D5" w:frame="1"/>
          <w:shd w:val="clear" w:color="auto" w:fill="F8F8F8"/>
        </w:rPr>
        <w:t>&lt;sub&gt;</w:t>
      </w:r>
      <w:r>
        <w:rPr>
          <w:rFonts w:ascii="Arial" w:hAnsi="Arial" w:cs="Arial"/>
          <w:color w:val="333333"/>
        </w:rPr>
        <w:t> отображает текст в виде нижнего индекса.</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Их используют для указания единиц измерения или для написания простых формул:</w:t>
      </w: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r w:rsidRPr="00C754B1">
        <w:rPr>
          <w:rStyle w:val="HTML1"/>
          <w:rFonts w:ascii="Consolas" w:hAnsi="Consolas"/>
          <w:color w:val="333333"/>
          <w:bdr w:val="none" w:sz="0" w:space="0" w:color="auto" w:frame="1"/>
          <w:lang w:val="en-US"/>
        </w:rPr>
        <w:t>20</w:t>
      </w:r>
      <w:r>
        <w:rPr>
          <w:rStyle w:val="HTML1"/>
          <w:rFonts w:ascii="Consolas" w:hAnsi="Consolas"/>
          <w:color w:val="333333"/>
          <w:bdr w:val="none" w:sz="0" w:space="0" w:color="auto" w:frame="1"/>
        </w:rPr>
        <w:t>м</w:t>
      </w:r>
      <w:r w:rsidRPr="00C754B1">
        <w:rPr>
          <w:rStyle w:val="HTML1"/>
          <w:rFonts w:ascii="Consolas" w:hAnsi="Consolas"/>
          <w:color w:val="333333"/>
          <w:bdr w:val="none" w:sz="0" w:space="0" w:color="auto" w:frame="1"/>
          <w:lang w:val="en-US"/>
        </w:rPr>
        <w:t>&lt;sup&gt;2&lt;/sup&gt;</w:t>
      </w: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r w:rsidRPr="00C754B1">
        <w:rPr>
          <w:rStyle w:val="HTML1"/>
          <w:rFonts w:ascii="Consolas" w:hAnsi="Consolas"/>
          <w:color w:val="333333"/>
          <w:bdr w:val="none" w:sz="0" w:space="0" w:color="auto" w:frame="1"/>
          <w:lang w:val="en-US"/>
        </w:rPr>
        <w:t>H&lt;sub&gt;2&lt;/sub&gt;O</w:t>
      </w:r>
    </w:p>
    <w:p w:rsidR="00C754B1" w:rsidRPr="00C754B1" w:rsidRDefault="00C754B1" w:rsidP="00C754B1">
      <w:pPr>
        <w:pStyle w:val="HTML"/>
        <w:shd w:val="clear" w:color="auto" w:fill="F8F8F8"/>
        <w:spacing w:before="300" w:after="300"/>
        <w:ind w:left="-225"/>
        <w:rPr>
          <w:rFonts w:ascii="Consolas" w:hAnsi="Consolas"/>
          <w:color w:val="333333"/>
          <w:sz w:val="24"/>
          <w:szCs w:val="24"/>
          <w:lang w:val="en-US"/>
        </w:rPr>
      </w:pPr>
      <w:r w:rsidRPr="00C754B1">
        <w:rPr>
          <w:rStyle w:val="HTML1"/>
          <w:rFonts w:ascii="Consolas" w:hAnsi="Consolas"/>
          <w:color w:val="333333"/>
          <w:bdr w:val="none" w:sz="0" w:space="0" w:color="auto" w:frame="1"/>
          <w:lang w:val="en-US"/>
        </w:rPr>
        <w:t>X&lt;sup&gt;3&lt;/sup&gt;+X&lt;sup&gt;2&lt;/sup&gt;=1</w:t>
      </w:r>
    </w:p>
    <w:p w:rsidR="00C754B1" w:rsidRDefault="00C754B1" w:rsidP="00C754B1">
      <w:pPr>
        <w:shd w:val="clear" w:color="auto" w:fill="FFFFFF"/>
        <w:spacing w:line="375" w:lineRule="atLeast"/>
        <w:rPr>
          <w:rFonts w:ascii="Arial" w:hAnsi="Arial" w:cs="Arial"/>
          <w:color w:val="333333"/>
          <w:sz w:val="24"/>
          <w:szCs w:val="24"/>
        </w:rPr>
      </w:pPr>
      <w:r>
        <w:rPr>
          <w:rFonts w:ascii="Arial" w:hAnsi="Arial" w:cs="Arial"/>
          <w:color w:val="333333"/>
        </w:rPr>
        <w:lastRenderedPageBreak/>
        <w:t>20м</w:t>
      </w:r>
      <w:r>
        <w:rPr>
          <w:rFonts w:ascii="Arial" w:hAnsi="Arial" w:cs="Arial"/>
          <w:color w:val="333333"/>
          <w:sz w:val="18"/>
          <w:szCs w:val="18"/>
          <w:vertAlign w:val="superscript"/>
        </w:rPr>
        <w:t>2</w:t>
      </w:r>
      <w:r>
        <w:rPr>
          <w:rFonts w:ascii="Arial" w:hAnsi="Arial" w:cs="Arial"/>
          <w:color w:val="333333"/>
        </w:rPr>
        <w:br/>
        <w:t>H</w:t>
      </w:r>
      <w:r>
        <w:rPr>
          <w:rFonts w:ascii="Arial" w:hAnsi="Arial" w:cs="Arial"/>
          <w:color w:val="333333"/>
          <w:sz w:val="18"/>
          <w:szCs w:val="18"/>
          <w:vertAlign w:val="subscript"/>
        </w:rPr>
        <w:t>2</w:t>
      </w:r>
      <w:r>
        <w:rPr>
          <w:rFonts w:ascii="Arial" w:hAnsi="Arial" w:cs="Arial"/>
          <w:color w:val="333333"/>
        </w:rPr>
        <w:t>O</w:t>
      </w:r>
      <w:r>
        <w:rPr>
          <w:rFonts w:ascii="Arial" w:hAnsi="Arial" w:cs="Arial"/>
          <w:color w:val="333333"/>
        </w:rPr>
        <w:br/>
        <w:t>X</w:t>
      </w:r>
      <w:r>
        <w:rPr>
          <w:rFonts w:ascii="Arial" w:hAnsi="Arial" w:cs="Arial"/>
          <w:color w:val="333333"/>
          <w:sz w:val="18"/>
          <w:szCs w:val="18"/>
          <w:vertAlign w:val="superscript"/>
        </w:rPr>
        <w:t>3</w:t>
      </w:r>
      <w:r>
        <w:rPr>
          <w:rFonts w:ascii="Arial" w:hAnsi="Arial" w:cs="Arial"/>
          <w:color w:val="333333"/>
        </w:rPr>
        <w:t>+X</w:t>
      </w:r>
      <w:r>
        <w:rPr>
          <w:rFonts w:ascii="Arial" w:hAnsi="Arial" w:cs="Arial"/>
          <w:color w:val="333333"/>
          <w:sz w:val="18"/>
          <w:szCs w:val="18"/>
          <w:vertAlign w:val="superscript"/>
        </w:rPr>
        <w:t>2</w:t>
      </w:r>
      <w:r>
        <w:rPr>
          <w:rFonts w:ascii="Arial" w:hAnsi="Arial" w:cs="Arial"/>
          <w:color w:val="333333"/>
        </w:rPr>
        <w:t>=1</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Для создания более сложных формул, эти теги можно использовать внутри друг друга.</w:t>
      </w:r>
    </w:p>
    <w:p w:rsidR="00C754B1" w:rsidRDefault="00C754B1" w:rsidP="00C754B1">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Дата и время</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&lt;time&gt;</w:t>
      </w:r>
      <w:r>
        <w:rPr>
          <w:rFonts w:ascii="Arial" w:hAnsi="Arial" w:cs="Arial"/>
          <w:color w:val="333333"/>
        </w:rPr>
        <w:t>. С помощью него можно описывать даты одновременно и для человека, и для машины. Для указания даты в машиночитаемом формате ISO 8601 существует атрибут </w:t>
      </w:r>
      <w:r>
        <w:rPr>
          <w:rStyle w:val="HTML1"/>
          <w:rFonts w:ascii="Consolas" w:hAnsi="Consolas"/>
          <w:color w:val="333333"/>
          <w:bdr w:val="single" w:sz="6" w:space="1" w:color="D5D5D5" w:frame="1"/>
          <w:shd w:val="clear" w:color="auto" w:fill="F8F8F8"/>
        </w:rPr>
        <w:t>datetime</w:t>
      </w:r>
      <w:r>
        <w:rPr>
          <w:rFonts w:ascii="Arial" w:hAnsi="Arial" w:cs="Arial"/>
          <w:color w:val="333333"/>
        </w:rPr>
        <w:t> и выглядит так:</w:t>
      </w: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r w:rsidRPr="00C754B1">
        <w:rPr>
          <w:rStyle w:val="HTML1"/>
          <w:rFonts w:ascii="Consolas" w:hAnsi="Consolas"/>
          <w:color w:val="333333"/>
          <w:bdr w:val="none" w:sz="0" w:space="0" w:color="auto" w:frame="1"/>
          <w:lang w:val="en-US"/>
        </w:rPr>
        <w:t xml:space="preserve">&lt;time datetime="2016-11-18T09:54"&gt;09:54 </w:t>
      </w:r>
      <w:r>
        <w:rPr>
          <w:rStyle w:val="HTML1"/>
          <w:rFonts w:ascii="Consolas" w:hAnsi="Consolas"/>
          <w:color w:val="333333"/>
          <w:bdr w:val="none" w:sz="0" w:space="0" w:color="auto" w:frame="1"/>
        </w:rPr>
        <w:t>утра</w:t>
      </w:r>
      <w:r w:rsidRPr="00C754B1">
        <w:rPr>
          <w:rStyle w:val="HTML1"/>
          <w:rFonts w:ascii="Consolas" w:hAnsi="Consolas"/>
          <w:color w:val="333333"/>
          <w:bdr w:val="none" w:sz="0" w:space="0" w:color="auto" w:frame="1"/>
          <w:lang w:val="en-US"/>
        </w:rPr>
        <w:t>&lt;/time&gt;</w:t>
      </w: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r w:rsidRPr="00C754B1">
        <w:rPr>
          <w:rStyle w:val="HTML1"/>
          <w:rFonts w:ascii="Consolas" w:hAnsi="Consolas"/>
          <w:color w:val="333333"/>
          <w:bdr w:val="none" w:sz="0" w:space="0" w:color="auto" w:frame="1"/>
          <w:lang w:val="en-US"/>
        </w:rPr>
        <w:t xml:space="preserve">&lt;time datetime="2015-11-18"&gt;18 </w:t>
      </w:r>
      <w:r>
        <w:rPr>
          <w:rStyle w:val="HTML1"/>
          <w:rFonts w:ascii="Consolas" w:hAnsi="Consolas"/>
          <w:color w:val="333333"/>
          <w:bdr w:val="none" w:sz="0" w:space="0" w:color="auto" w:frame="1"/>
        </w:rPr>
        <w:t>ноября</w:t>
      </w:r>
      <w:r w:rsidRPr="00C754B1">
        <w:rPr>
          <w:rStyle w:val="HTML1"/>
          <w:rFonts w:ascii="Consolas" w:hAnsi="Consolas"/>
          <w:color w:val="333333"/>
          <w:bdr w:val="none" w:sz="0" w:space="0" w:color="auto" w:frame="1"/>
          <w:lang w:val="en-US"/>
        </w:rPr>
        <w:t xml:space="preserve"> 2015&lt;/time&gt;</w:t>
      </w: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r w:rsidRPr="00C754B1">
        <w:rPr>
          <w:rStyle w:val="HTML1"/>
          <w:rFonts w:ascii="Consolas" w:hAnsi="Consolas"/>
          <w:color w:val="333333"/>
          <w:bdr w:val="none" w:sz="0" w:space="0" w:color="auto" w:frame="1"/>
          <w:lang w:val="en-US"/>
        </w:rPr>
        <w:t>&lt;time datetime="2018-09-23"&gt;</w:t>
      </w:r>
      <w:r>
        <w:rPr>
          <w:rStyle w:val="HTML1"/>
          <w:rFonts w:ascii="Consolas" w:hAnsi="Consolas"/>
          <w:color w:val="333333"/>
          <w:bdr w:val="none" w:sz="0" w:space="0" w:color="auto" w:frame="1"/>
        </w:rPr>
        <w:t>в</w:t>
      </w:r>
      <w:r w:rsidRPr="00C754B1">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прошлую</w:t>
      </w:r>
      <w:r w:rsidRPr="00C754B1">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субботу</w:t>
      </w:r>
      <w:r w:rsidRPr="00C754B1">
        <w:rPr>
          <w:rStyle w:val="HTML1"/>
          <w:rFonts w:ascii="Consolas" w:hAnsi="Consolas"/>
          <w:color w:val="333333"/>
          <w:bdr w:val="none" w:sz="0" w:space="0" w:color="auto" w:frame="1"/>
          <w:lang w:val="en-US"/>
        </w:rPr>
        <w:t>&lt;/time&gt;</w:t>
      </w: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p>
    <w:p w:rsidR="00C754B1" w:rsidRDefault="00C754B1" w:rsidP="00C754B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&lt;time datetime="2017-04-20"&gt;вчера&lt;/time&gt;</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Браузер отображает только содержимое тега, а содержимое </w:t>
      </w:r>
      <w:r>
        <w:rPr>
          <w:rStyle w:val="HTML1"/>
          <w:rFonts w:ascii="Consolas" w:hAnsi="Consolas"/>
          <w:color w:val="333333"/>
          <w:bdr w:val="single" w:sz="6" w:space="1" w:color="D5D5D5" w:frame="1"/>
          <w:shd w:val="clear" w:color="auto" w:fill="F8F8F8"/>
        </w:rPr>
        <w:t>datetime</w:t>
      </w:r>
      <w:r>
        <w:rPr>
          <w:rFonts w:ascii="Arial" w:hAnsi="Arial" w:cs="Arial"/>
          <w:color w:val="333333"/>
        </w:rPr>
        <w:t> не отображается.</w:t>
      </w:r>
    </w:p>
    <w:p w:rsidR="00C754B1" w:rsidRDefault="00C754B1" w:rsidP="00C754B1">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Акцентирование внимания</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Теги </w:t>
      </w:r>
      <w:r>
        <w:rPr>
          <w:rStyle w:val="HTML1"/>
          <w:rFonts w:ascii="Consolas" w:hAnsi="Consolas"/>
          <w:color w:val="333333"/>
          <w:bdr w:val="single" w:sz="6" w:space="1" w:color="D5D5D5" w:frame="1"/>
          <w:shd w:val="clear" w:color="auto" w:fill="F8F8F8"/>
        </w:rPr>
        <w:t>&lt;em&gt;</w:t>
      </w:r>
      <w:r>
        <w:rPr>
          <w:rFonts w:ascii="Arial" w:hAnsi="Arial" w:cs="Arial"/>
          <w:color w:val="333333"/>
        </w:rPr>
        <w:t> и </w:t>
      </w:r>
      <w:r>
        <w:rPr>
          <w:rStyle w:val="HTML1"/>
          <w:rFonts w:ascii="Consolas" w:hAnsi="Consolas"/>
          <w:color w:val="333333"/>
          <w:bdr w:val="single" w:sz="6" w:space="1" w:color="D5D5D5" w:frame="1"/>
          <w:shd w:val="clear" w:color="auto" w:fill="F8F8F8"/>
        </w:rPr>
        <w:t>&lt;i&gt;</w:t>
      </w:r>
      <w:r>
        <w:rPr>
          <w:rFonts w:ascii="Arial" w:hAnsi="Arial" w:cs="Arial"/>
          <w:color w:val="333333"/>
        </w:rPr>
        <w:t>. Названия образованы от слов «emphasis» и «italic». Предназначены для акцентирования внимания на слово или фразу. Визуально оба тега одинаковы, они выделяют текст курсивом.</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&lt;em&gt;</w:t>
      </w:r>
      <w:r>
        <w:rPr>
          <w:rFonts w:ascii="Arial" w:hAnsi="Arial" w:cs="Arial"/>
          <w:color w:val="333333"/>
        </w:rPr>
        <w:t> определяет текст, на который сделан </w:t>
      </w:r>
      <w:r>
        <w:rPr>
          <w:rFonts w:ascii="Arial" w:hAnsi="Arial" w:cs="Arial"/>
          <w:i/>
          <w:iCs/>
          <w:color w:val="333333"/>
        </w:rPr>
        <w:t>особый акцент</w:t>
      </w:r>
      <w:r>
        <w:rPr>
          <w:rFonts w:ascii="Arial" w:hAnsi="Arial" w:cs="Arial"/>
          <w:color w:val="333333"/>
        </w:rPr>
        <w:t>, меняющий смысл предложения.</w:t>
      </w:r>
    </w:p>
    <w:p w:rsidR="00C754B1" w:rsidRDefault="00C754B1" w:rsidP="00C754B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Я &lt;em&gt;просто обожаю&lt;/em&gt; холодные зимние дни!</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&lt;i&gt;</w:t>
      </w:r>
      <w:r>
        <w:rPr>
          <w:rFonts w:ascii="Arial" w:hAnsi="Arial" w:cs="Arial"/>
          <w:color w:val="333333"/>
        </w:rPr>
        <w:t> применяется для обозначения текста, который отличается от окружающего текста, но не является более важным. Например, в </w:t>
      </w:r>
      <w:r>
        <w:rPr>
          <w:rStyle w:val="HTML1"/>
          <w:rFonts w:ascii="Consolas" w:hAnsi="Consolas"/>
          <w:color w:val="333333"/>
          <w:bdr w:val="single" w:sz="6" w:space="1" w:color="D5D5D5" w:frame="1"/>
          <w:shd w:val="clear" w:color="auto" w:fill="F8F8F8"/>
        </w:rPr>
        <w:t>&lt;i&gt;</w:t>
      </w:r>
      <w:r>
        <w:rPr>
          <w:rFonts w:ascii="Arial" w:hAnsi="Arial" w:cs="Arial"/>
          <w:color w:val="333333"/>
        </w:rPr>
        <w:t> можно заключать </w:t>
      </w:r>
      <w:r>
        <w:rPr>
          <w:rFonts w:ascii="Arial" w:hAnsi="Arial" w:cs="Arial"/>
          <w:i/>
          <w:iCs/>
          <w:color w:val="333333"/>
        </w:rPr>
        <w:t>названия</w:t>
      </w:r>
      <w:r>
        <w:rPr>
          <w:rFonts w:ascii="Arial" w:hAnsi="Arial" w:cs="Arial"/>
          <w:color w:val="333333"/>
        </w:rPr>
        <w:t>, </w:t>
      </w:r>
      <w:r>
        <w:rPr>
          <w:rFonts w:ascii="Arial" w:hAnsi="Arial" w:cs="Arial"/>
          <w:i/>
          <w:iCs/>
          <w:color w:val="333333"/>
        </w:rPr>
        <w:t>термины</w:t>
      </w:r>
      <w:r>
        <w:rPr>
          <w:rFonts w:ascii="Arial" w:hAnsi="Arial" w:cs="Arial"/>
          <w:color w:val="333333"/>
        </w:rPr>
        <w:t>, </w:t>
      </w:r>
      <w:r>
        <w:rPr>
          <w:rFonts w:ascii="Arial" w:hAnsi="Arial" w:cs="Arial"/>
          <w:i/>
          <w:iCs/>
          <w:color w:val="333333"/>
        </w:rPr>
        <w:t>иностранные слова</w:t>
      </w:r>
      <w:r>
        <w:rPr>
          <w:rFonts w:ascii="Arial" w:hAnsi="Arial" w:cs="Arial"/>
          <w:color w:val="333333"/>
        </w:rPr>
        <w:t>. Также в этот тег можно обернуть </w:t>
      </w:r>
      <w:r>
        <w:rPr>
          <w:rFonts w:ascii="Arial" w:hAnsi="Arial" w:cs="Arial"/>
          <w:i/>
          <w:iCs/>
          <w:color w:val="333333"/>
        </w:rPr>
        <w:t>мысли</w:t>
      </w:r>
      <w:r>
        <w:rPr>
          <w:rFonts w:ascii="Arial" w:hAnsi="Arial" w:cs="Arial"/>
          <w:color w:val="333333"/>
        </w:rPr>
        <w:t> героя. В речи такой текст обычно выделяется интонационно:</w:t>
      </w:r>
    </w:p>
    <w:p w:rsidR="00C754B1" w:rsidRDefault="00C754B1" w:rsidP="00C754B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lastRenderedPageBreak/>
        <w:t>Он взглянул в окно и подумал — &lt;i&gt;такого просто не может быть&lt;/i&gt;!</w:t>
      </w:r>
    </w:p>
    <w:p w:rsidR="00C754B1" w:rsidRDefault="00C754B1" w:rsidP="00C754B1">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Выделение и придание важности</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Теги </w:t>
      </w:r>
      <w:r>
        <w:rPr>
          <w:rStyle w:val="HTML1"/>
          <w:rFonts w:ascii="Consolas" w:hAnsi="Consolas"/>
          <w:color w:val="333333"/>
          <w:bdr w:val="single" w:sz="6" w:space="1" w:color="D5D5D5" w:frame="1"/>
          <w:shd w:val="clear" w:color="auto" w:fill="F8F8F8"/>
        </w:rPr>
        <w:t>&lt;strong&gt;</w:t>
      </w:r>
      <w:r>
        <w:rPr>
          <w:rFonts w:ascii="Arial" w:hAnsi="Arial" w:cs="Arial"/>
          <w:color w:val="333333"/>
        </w:rPr>
        <w:t> и </w:t>
      </w:r>
      <w:r>
        <w:rPr>
          <w:rStyle w:val="HTML1"/>
          <w:rFonts w:ascii="Consolas" w:hAnsi="Consolas"/>
          <w:color w:val="333333"/>
          <w:bdr w:val="single" w:sz="6" w:space="1" w:color="D5D5D5" w:frame="1"/>
          <w:shd w:val="clear" w:color="auto" w:fill="F8F8F8"/>
        </w:rPr>
        <w:t>&lt;b&gt;</w:t>
      </w:r>
      <w:r>
        <w:rPr>
          <w:rFonts w:ascii="Arial" w:hAnsi="Arial" w:cs="Arial"/>
          <w:color w:val="333333"/>
        </w:rPr>
        <w:t>. Название </w:t>
      </w:r>
      <w:r>
        <w:rPr>
          <w:rStyle w:val="HTML1"/>
          <w:rFonts w:ascii="Consolas" w:hAnsi="Consolas"/>
          <w:color w:val="333333"/>
          <w:bdr w:val="single" w:sz="6" w:space="1" w:color="D5D5D5" w:frame="1"/>
          <w:shd w:val="clear" w:color="auto" w:fill="F8F8F8"/>
        </w:rPr>
        <w:t>&lt;b&gt;</w:t>
      </w:r>
      <w:r>
        <w:rPr>
          <w:rFonts w:ascii="Arial" w:hAnsi="Arial" w:cs="Arial"/>
          <w:color w:val="333333"/>
        </w:rPr>
        <w:t> образовано от слова «bold». Отображаются оба тега одинаково, они выделяют текст жирным.</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&lt;strong&gt;</w:t>
      </w:r>
      <w:r>
        <w:rPr>
          <w:rFonts w:ascii="Arial" w:hAnsi="Arial" w:cs="Arial"/>
          <w:color w:val="333333"/>
        </w:rPr>
        <w:t> указывает на </w:t>
      </w:r>
      <w:r>
        <w:rPr>
          <w:rFonts w:ascii="Arial" w:hAnsi="Arial" w:cs="Arial"/>
          <w:b/>
          <w:bCs/>
          <w:color w:val="333333"/>
        </w:rPr>
        <w:t>важность</w:t>
      </w:r>
      <w:r>
        <w:rPr>
          <w:rFonts w:ascii="Arial" w:hAnsi="Arial" w:cs="Arial"/>
          <w:color w:val="333333"/>
        </w:rPr>
        <w:t> отмеченного текста. Он может использоваться для выделения предупреждений или части документа, которую пользователь должен увидеть раньше остального. При этом обозначение части текста тегом </w:t>
      </w:r>
      <w:r>
        <w:rPr>
          <w:rStyle w:val="HTML1"/>
          <w:rFonts w:ascii="Consolas" w:hAnsi="Consolas"/>
          <w:color w:val="333333"/>
          <w:bdr w:val="single" w:sz="6" w:space="1" w:color="D5D5D5" w:frame="1"/>
          <w:shd w:val="clear" w:color="auto" w:fill="F8F8F8"/>
        </w:rPr>
        <w:t>&lt;strong&gt;</w:t>
      </w:r>
      <w:r>
        <w:rPr>
          <w:rFonts w:ascii="Arial" w:hAnsi="Arial" w:cs="Arial"/>
          <w:color w:val="333333"/>
        </w:rPr>
        <w:t> не должно изменять смысла предложения.</w:t>
      </w:r>
    </w:p>
    <w:p w:rsidR="00C754B1" w:rsidRDefault="00C754B1" w:rsidP="00C754B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&lt;strong&gt;Внимание!&lt;/strong&gt; Это место опасно. &lt;strong&gt;Вы можете упасть в пропасть&lt;/strong&gt;, если подойдёте близко к краю.</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&lt;b&gt;</w:t>
      </w:r>
      <w:r>
        <w:rPr>
          <w:rFonts w:ascii="Arial" w:hAnsi="Arial" w:cs="Arial"/>
          <w:color w:val="333333"/>
        </w:rPr>
        <w:t> предназначен для выделения текста с целью привлечения к нему внимания, но без придания ему особой важности. Использовать его нужно только в случае, когда остальные теги выделения не подходят. Типичный пример — выделение вводного предложения статьи.</w:t>
      </w:r>
    </w:p>
    <w:p w:rsidR="00C754B1" w:rsidRDefault="00C754B1" w:rsidP="00C754B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Вы входите в небольшую комнату. Ваш &lt;b&gt;меч&lt;/b&gt; загорается ярче. &lt;b&gt;Крыса&lt;/b&gt; стремительно пробегает вдоль стены.</w:t>
      </w:r>
    </w:p>
    <w:p w:rsidR="00C754B1" w:rsidRDefault="00C754B1" w:rsidP="00C754B1">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Описание изменений</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Теги </w:t>
      </w:r>
      <w:r>
        <w:rPr>
          <w:rStyle w:val="HTML1"/>
          <w:rFonts w:ascii="Consolas" w:hAnsi="Consolas"/>
          <w:color w:val="333333"/>
          <w:bdr w:val="single" w:sz="6" w:space="1" w:color="D5D5D5" w:frame="1"/>
          <w:shd w:val="clear" w:color="auto" w:fill="F8F8F8"/>
        </w:rPr>
        <w:t>&lt;del&gt;</w:t>
      </w:r>
      <w:r>
        <w:rPr>
          <w:rFonts w:ascii="Arial" w:hAnsi="Arial" w:cs="Arial"/>
          <w:color w:val="333333"/>
        </w:rPr>
        <w:t> и </w:t>
      </w:r>
      <w:r>
        <w:rPr>
          <w:rStyle w:val="HTML1"/>
          <w:rFonts w:ascii="Consolas" w:hAnsi="Consolas"/>
          <w:color w:val="333333"/>
          <w:bdr w:val="single" w:sz="6" w:space="1" w:color="D5D5D5" w:frame="1"/>
          <w:shd w:val="clear" w:color="auto" w:fill="F8F8F8"/>
        </w:rPr>
        <w:t>&lt;ins&gt;</w:t>
      </w:r>
      <w:r>
        <w:rPr>
          <w:rFonts w:ascii="Arial" w:hAnsi="Arial" w:cs="Arial"/>
          <w:color w:val="333333"/>
        </w:rPr>
        <w:t>. Названия тегов образованы от слов «delete» и «insert». Предназначены для описания изменений в документе.</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&lt;del&gt;</w:t>
      </w:r>
      <w:r>
        <w:rPr>
          <w:rFonts w:ascii="Arial" w:hAnsi="Arial" w:cs="Arial"/>
          <w:color w:val="333333"/>
        </w:rPr>
        <w:t> выделяет текст, который был удалён в новой версии документа. В браузере этот текст перечёркивается.</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&lt;ins&gt;</w:t>
      </w:r>
      <w:r>
        <w:rPr>
          <w:rFonts w:ascii="Arial" w:hAnsi="Arial" w:cs="Arial"/>
          <w:color w:val="333333"/>
        </w:rPr>
        <w:t> выделяет текст, который был добавлен в новой версии документа. В браузере этот текст подчёркивается.</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&lt;ul&gt;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&lt;li&gt;Почистить посудомоечную машину&lt;/li&gt;</w:t>
      </w: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r>
        <w:rPr>
          <w:rStyle w:val="HTML1"/>
          <w:rFonts w:ascii="Consolas" w:hAnsi="Consolas"/>
          <w:color w:val="333333"/>
          <w:bdr w:val="none" w:sz="0" w:space="0" w:color="auto" w:frame="1"/>
        </w:rPr>
        <w:t xml:space="preserve">  </w:t>
      </w:r>
      <w:r w:rsidRPr="00C754B1">
        <w:rPr>
          <w:rStyle w:val="HTML1"/>
          <w:rFonts w:ascii="Consolas" w:hAnsi="Consolas"/>
          <w:color w:val="333333"/>
          <w:bdr w:val="none" w:sz="0" w:space="0" w:color="auto" w:frame="1"/>
          <w:lang w:val="en-US"/>
        </w:rPr>
        <w:t>&lt;li&gt;&lt;del datetime="2009-10-11T01:25-07:00"&gt;</w:t>
      </w:r>
      <w:r>
        <w:rPr>
          <w:rStyle w:val="HTML1"/>
          <w:rFonts w:ascii="Consolas" w:hAnsi="Consolas"/>
          <w:color w:val="333333"/>
          <w:bdr w:val="none" w:sz="0" w:space="0" w:color="auto" w:frame="1"/>
        </w:rPr>
        <w:t>Погулять</w:t>
      </w:r>
      <w:r w:rsidRPr="00C754B1">
        <w:rPr>
          <w:rStyle w:val="HTML1"/>
          <w:rFonts w:ascii="Consolas" w:hAnsi="Consolas"/>
          <w:color w:val="333333"/>
          <w:bdr w:val="none" w:sz="0" w:space="0" w:color="auto" w:frame="1"/>
          <w:lang w:val="en-US"/>
        </w:rPr>
        <w:t>&lt;/del&gt;&lt;/li&gt;</w:t>
      </w: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r w:rsidRPr="00C754B1">
        <w:rPr>
          <w:rStyle w:val="HTML1"/>
          <w:rFonts w:ascii="Consolas" w:hAnsi="Consolas"/>
          <w:color w:val="333333"/>
          <w:bdr w:val="none" w:sz="0" w:space="0" w:color="auto" w:frame="1"/>
          <w:lang w:val="en-US"/>
        </w:rPr>
        <w:t xml:space="preserve">  &lt;li&gt;&lt;del datetime="2009-10-10T23:38-07:00"&gt;</w:t>
      </w:r>
      <w:r>
        <w:rPr>
          <w:rStyle w:val="HTML1"/>
          <w:rFonts w:ascii="Consolas" w:hAnsi="Consolas"/>
          <w:color w:val="333333"/>
          <w:bdr w:val="none" w:sz="0" w:space="0" w:color="auto" w:frame="1"/>
        </w:rPr>
        <w:t>Поспать</w:t>
      </w:r>
      <w:r w:rsidRPr="00C754B1">
        <w:rPr>
          <w:rStyle w:val="HTML1"/>
          <w:rFonts w:ascii="Consolas" w:hAnsi="Consolas"/>
          <w:color w:val="333333"/>
          <w:bdr w:val="none" w:sz="0" w:space="0" w:color="auto" w:frame="1"/>
          <w:lang w:val="en-US"/>
        </w:rPr>
        <w:t>&lt;/del&gt;&lt;/li&gt;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sidRPr="00C754B1">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&lt;li&gt;&lt;ins&gt;Купить принтер&lt;/ins&gt;&lt;/li&gt;</w:t>
      </w:r>
    </w:p>
    <w:p w:rsidR="00C754B1" w:rsidRDefault="00C754B1" w:rsidP="00C754B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&lt;/ul&gt;</w:t>
      </w:r>
    </w:p>
    <w:p w:rsidR="00C754B1" w:rsidRDefault="00C754B1" w:rsidP="00C754B1">
      <w:pPr>
        <w:numPr>
          <w:ilvl w:val="0"/>
          <w:numId w:val="4"/>
        </w:numPr>
        <w:shd w:val="clear" w:color="auto" w:fill="FFFFFF"/>
        <w:spacing w:before="100" w:beforeAutospacing="1" w:after="100" w:afterAutospacing="1" w:line="375" w:lineRule="atLeast"/>
        <w:rPr>
          <w:rFonts w:ascii="Arial" w:hAnsi="Arial" w:cs="Arial"/>
          <w:color w:val="333333"/>
          <w:sz w:val="24"/>
          <w:szCs w:val="24"/>
        </w:rPr>
      </w:pPr>
      <w:r>
        <w:rPr>
          <w:rFonts w:ascii="Arial" w:hAnsi="Arial" w:cs="Arial"/>
          <w:color w:val="333333"/>
        </w:rPr>
        <w:lastRenderedPageBreak/>
        <w:t>Почистить посудомоечную машину</w:t>
      </w:r>
    </w:p>
    <w:p w:rsidR="00C754B1" w:rsidRDefault="00C754B1" w:rsidP="00C754B1">
      <w:pPr>
        <w:numPr>
          <w:ilvl w:val="0"/>
          <w:numId w:val="4"/>
        </w:numPr>
        <w:shd w:val="clear" w:color="auto" w:fill="FFFFFF"/>
        <w:spacing w:before="100" w:beforeAutospacing="1" w:after="100" w:afterAutospacing="1" w:line="375" w:lineRule="atLeast"/>
        <w:rPr>
          <w:rFonts w:ascii="Arial" w:hAnsi="Arial" w:cs="Arial"/>
          <w:color w:val="333333"/>
        </w:rPr>
      </w:pPr>
      <w:del w:id="0" w:author="Unknown" w:date="2009-10-11T01:25:00Z">
        <w:r>
          <w:rPr>
            <w:rFonts w:ascii="Arial" w:hAnsi="Arial" w:cs="Arial"/>
            <w:color w:val="333333"/>
          </w:rPr>
          <w:delText>Погулять</w:delText>
        </w:r>
      </w:del>
    </w:p>
    <w:p w:rsidR="00C754B1" w:rsidRDefault="00C754B1" w:rsidP="00C754B1">
      <w:pPr>
        <w:numPr>
          <w:ilvl w:val="0"/>
          <w:numId w:val="4"/>
        </w:numPr>
        <w:shd w:val="clear" w:color="auto" w:fill="FFFFFF"/>
        <w:spacing w:before="100" w:beforeAutospacing="1" w:after="100" w:afterAutospacing="1" w:line="375" w:lineRule="atLeast"/>
        <w:rPr>
          <w:rFonts w:ascii="Arial" w:hAnsi="Arial" w:cs="Arial"/>
          <w:color w:val="333333"/>
        </w:rPr>
      </w:pPr>
      <w:del w:id="1" w:author="Unknown" w:date="2009-10-10T23:38:00Z">
        <w:r>
          <w:rPr>
            <w:rFonts w:ascii="Arial" w:hAnsi="Arial" w:cs="Arial"/>
            <w:color w:val="333333"/>
          </w:rPr>
          <w:delText>Поспать</w:delText>
        </w:r>
      </w:del>
    </w:p>
    <w:p w:rsidR="00C754B1" w:rsidRDefault="00C754B1" w:rsidP="00C754B1">
      <w:pPr>
        <w:numPr>
          <w:ilvl w:val="0"/>
          <w:numId w:val="4"/>
        </w:numPr>
        <w:shd w:val="clear" w:color="auto" w:fill="FFFFFF"/>
        <w:spacing w:before="100" w:beforeAutospacing="1" w:after="100" w:afterAutospacing="1" w:line="375" w:lineRule="atLeast"/>
        <w:rPr>
          <w:rFonts w:ascii="Arial" w:hAnsi="Arial" w:cs="Arial"/>
          <w:color w:val="333333"/>
        </w:rPr>
      </w:pPr>
      <w:ins w:id="2" w:author="Unknown">
        <w:r>
          <w:rPr>
            <w:rFonts w:ascii="Arial" w:hAnsi="Arial" w:cs="Arial"/>
            <w:color w:val="333333"/>
          </w:rPr>
          <w:t>Купить принтер</w:t>
        </w:r>
      </w:ins>
    </w:p>
    <w:p w:rsidR="00C754B1" w:rsidRDefault="00C754B1" w:rsidP="00C754B1">
      <w:pPr>
        <w:pStyle w:val="2"/>
        <w:shd w:val="clear" w:color="auto" w:fill="FFFFFF"/>
        <w:spacing w:before="161" w:after="161" w:line="450" w:lineRule="atLeast"/>
        <w:rPr>
          <w:rFonts w:ascii="inherit" w:hAnsi="inherit" w:cs="Arial"/>
          <w:color w:val="333333"/>
        </w:rPr>
      </w:pPr>
      <w:r>
        <w:rPr>
          <w:rFonts w:ascii="inherit" w:hAnsi="inherit" w:cs="Arial"/>
          <w:color w:val="333333"/>
        </w:rPr>
        <w:t>Разделение контента</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Теги </w:t>
      </w:r>
      <w:r>
        <w:rPr>
          <w:rStyle w:val="HTML1"/>
          <w:rFonts w:ascii="Consolas" w:hAnsi="Consolas"/>
          <w:color w:val="333333"/>
          <w:bdr w:val="single" w:sz="6" w:space="1" w:color="D5D5D5" w:frame="1"/>
          <w:shd w:val="clear" w:color="auto" w:fill="F8F8F8"/>
        </w:rPr>
        <w:t>&lt;div&gt;</w:t>
      </w:r>
      <w:r>
        <w:rPr>
          <w:rFonts w:ascii="Arial" w:hAnsi="Arial" w:cs="Arial"/>
          <w:color w:val="333333"/>
        </w:rPr>
        <w:t> и </w:t>
      </w:r>
      <w:r>
        <w:rPr>
          <w:rStyle w:val="HTML1"/>
          <w:rFonts w:ascii="Consolas" w:hAnsi="Consolas"/>
          <w:color w:val="333333"/>
          <w:bdr w:val="single" w:sz="6" w:space="1" w:color="D5D5D5" w:frame="1"/>
          <w:shd w:val="clear" w:color="auto" w:fill="F8F8F8"/>
        </w:rPr>
        <w:t>&lt;span&gt;</w:t>
      </w:r>
      <w:r>
        <w:rPr>
          <w:rFonts w:ascii="Arial" w:hAnsi="Arial" w:cs="Arial"/>
          <w:color w:val="333333"/>
        </w:rPr>
        <w:t>. Это «чистые» элементы, и обычно они отлично подходят в качестве обёртки для стилизации или группировки других элементов. Использовать эти теги рекомендуется в тех случаях, если более подходящих семантических тегов не нашлось.</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&lt;div&gt;</w:t>
      </w:r>
      <w:r>
        <w:rPr>
          <w:rFonts w:ascii="Arial" w:hAnsi="Arial" w:cs="Arial"/>
          <w:color w:val="333333"/>
        </w:rPr>
        <w:t> используется для группировки структурных элементов или в качестве вспомогательных контейнеров для создания нужной раскладки.</w:t>
      </w:r>
    </w:p>
    <w:p w:rsidR="00C754B1" w:rsidRDefault="00C754B1" w:rsidP="00C754B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&lt;span&gt;</w:t>
      </w:r>
      <w:r>
        <w:rPr>
          <w:rFonts w:ascii="Arial" w:hAnsi="Arial" w:cs="Arial"/>
          <w:color w:val="333333"/>
        </w:rPr>
        <w:t> используется для группировки текстовых элементов, выделения отдельных слов или фраз внутри абзацев, пунктов списка и так далее.</w:t>
      </w: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r w:rsidRPr="00C754B1">
        <w:rPr>
          <w:rStyle w:val="HTML1"/>
          <w:rFonts w:ascii="Consolas" w:hAnsi="Consolas"/>
          <w:color w:val="333333"/>
          <w:bdr w:val="none" w:sz="0" w:space="0" w:color="auto" w:frame="1"/>
          <w:lang w:val="en-US"/>
        </w:rPr>
        <w:t>&lt;article&gt;</w:t>
      </w: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r w:rsidRPr="00C754B1">
        <w:rPr>
          <w:rStyle w:val="HTML1"/>
          <w:rFonts w:ascii="Consolas" w:hAnsi="Consolas"/>
          <w:color w:val="333333"/>
          <w:bdr w:val="none" w:sz="0" w:space="0" w:color="auto" w:frame="1"/>
          <w:lang w:val="en-US"/>
        </w:rPr>
        <w:t xml:space="preserve">  &lt;div class="highlight"&gt;</w:t>
      </w:r>
    </w:p>
    <w:p w:rsidR="00C754B1" w:rsidRPr="00C754B1" w:rsidRDefault="00C754B1" w:rsidP="00C754B1">
      <w:pPr>
        <w:pStyle w:val="HTML"/>
        <w:shd w:val="clear" w:color="auto" w:fill="F8F8F8"/>
        <w:spacing w:before="300" w:after="300"/>
        <w:ind w:left="-225"/>
        <w:rPr>
          <w:rStyle w:val="HTML1"/>
          <w:rFonts w:ascii="Consolas" w:hAnsi="Consolas"/>
          <w:color w:val="333333"/>
          <w:bdr w:val="none" w:sz="0" w:space="0" w:color="auto" w:frame="1"/>
          <w:lang w:val="en-US"/>
        </w:rPr>
      </w:pPr>
      <w:r w:rsidRPr="00C754B1">
        <w:rPr>
          <w:rStyle w:val="HTML1"/>
          <w:rFonts w:ascii="Consolas" w:hAnsi="Consolas"/>
          <w:color w:val="333333"/>
          <w:bdr w:val="none" w:sz="0" w:space="0" w:color="auto" w:frame="1"/>
          <w:lang w:val="en-US"/>
        </w:rPr>
        <w:t xml:space="preserve">    &lt;p&gt;…&lt;/p&gt;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sidRPr="00C754B1">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&lt;p&gt;…&lt;/p&gt;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&lt;/div&gt;</w:t>
      </w:r>
    </w:p>
    <w:p w:rsidR="00C754B1" w:rsidRDefault="00C754B1" w:rsidP="00C754B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&lt;p&gt;Текст, в котором &lt;span&gt;выделена фраза&lt;/span&gt;&lt;/p&gt;</w:t>
      </w:r>
    </w:p>
    <w:p w:rsidR="00C754B1" w:rsidRDefault="00C754B1" w:rsidP="00C754B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&lt;/article&gt;</w:t>
      </w:r>
    </w:p>
    <w:p w:rsidR="00DA7DA3" w:rsidRDefault="00DA7DA3">
      <w:r>
        <w:br w:type="page"/>
      </w:r>
    </w:p>
    <w:p w:rsidR="00DA7DA3" w:rsidRDefault="00DA7DA3" w:rsidP="00DA7DA3">
      <w:pPr>
        <w:pStyle w:val="1"/>
        <w:shd w:val="clear" w:color="auto" w:fill="FFFFFF"/>
        <w:spacing w:before="0" w:beforeAutospacing="0" w:after="225" w:afterAutospacing="0" w:line="450" w:lineRule="atLeast"/>
        <w:rPr>
          <w:rFonts w:ascii="Arial" w:hAnsi="Arial" w:cs="Arial"/>
          <w:color w:val="333333"/>
          <w:sz w:val="54"/>
          <w:szCs w:val="54"/>
        </w:rPr>
      </w:pPr>
      <w:r>
        <w:rPr>
          <w:rFonts w:ascii="Arial" w:hAnsi="Arial" w:cs="Arial"/>
          <w:color w:val="333333"/>
          <w:sz w:val="54"/>
          <w:szCs w:val="54"/>
        </w:rPr>
        <w:lastRenderedPageBreak/>
        <w:t>Конспект «Ссылки и изображения»</w:t>
      </w:r>
    </w:p>
    <w:p w:rsidR="00DA7DA3" w:rsidRDefault="00DA7DA3" w:rsidP="00DA7DA3">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Ссылки</w:t>
      </w:r>
    </w:p>
    <w:p w:rsidR="00DA7DA3" w:rsidRDefault="00DA7DA3" w:rsidP="00DA7DA3">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Что такое ссылка</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Типичная ссылка представляет собой участок текста, щёлкая на который, вы переходите на другую страницу, открываете изображение, начинаете скачивать файл или перемещаетесь к какому-то месту на текущей странице.</w:t>
      </w:r>
    </w:p>
    <w:p w:rsidR="00DA7DA3" w:rsidRPr="00DA7DA3" w:rsidRDefault="00DA7DA3" w:rsidP="00DA7DA3">
      <w:pPr>
        <w:pStyle w:val="a3"/>
        <w:shd w:val="clear" w:color="auto" w:fill="FFFFFF"/>
        <w:spacing w:before="0" w:beforeAutospacing="0" w:after="375" w:afterAutospacing="0" w:line="375" w:lineRule="atLeast"/>
        <w:rPr>
          <w:rFonts w:ascii="Arial" w:hAnsi="Arial" w:cs="Arial"/>
          <w:color w:val="333333"/>
          <w:lang w:val="en-US"/>
        </w:rPr>
      </w:pPr>
      <w:r>
        <w:rPr>
          <w:rFonts w:ascii="Arial" w:hAnsi="Arial" w:cs="Arial"/>
          <w:color w:val="333333"/>
        </w:rPr>
        <w:t>Ссылки создаются с помощью тега </w:t>
      </w:r>
      <w:r>
        <w:rPr>
          <w:rStyle w:val="HTML1"/>
          <w:rFonts w:ascii="Consolas" w:hAnsi="Consolas"/>
          <w:color w:val="333333"/>
          <w:bdr w:val="single" w:sz="6" w:space="1" w:color="D5D5D5" w:frame="1"/>
          <w:shd w:val="clear" w:color="auto" w:fill="F8F8F8"/>
        </w:rPr>
        <w:t>&lt;a&gt;</w:t>
      </w:r>
      <w:r>
        <w:rPr>
          <w:rFonts w:ascii="Arial" w:hAnsi="Arial" w:cs="Arial"/>
          <w:color w:val="333333"/>
        </w:rPr>
        <w:t>. Например</w:t>
      </w:r>
      <w:r w:rsidRPr="00DA7DA3">
        <w:rPr>
          <w:rFonts w:ascii="Arial" w:hAnsi="Arial" w:cs="Arial"/>
          <w:color w:val="333333"/>
          <w:lang w:val="en-US"/>
        </w:rPr>
        <w:t>:</w:t>
      </w:r>
    </w:p>
    <w:p w:rsidR="00DA7DA3" w:rsidRPr="00DA7DA3" w:rsidRDefault="00DA7DA3" w:rsidP="00DA7DA3">
      <w:pPr>
        <w:pStyle w:val="HTML"/>
        <w:shd w:val="clear" w:color="auto" w:fill="F8F8F8"/>
        <w:spacing w:before="300" w:after="300"/>
        <w:ind w:left="-225"/>
        <w:rPr>
          <w:rFonts w:ascii="Consolas" w:hAnsi="Consolas"/>
          <w:color w:val="333333"/>
          <w:sz w:val="24"/>
          <w:szCs w:val="24"/>
          <w:lang w:val="en-US"/>
        </w:rPr>
      </w:pPr>
      <w:r w:rsidRPr="00DA7DA3">
        <w:rPr>
          <w:rStyle w:val="HTML1"/>
          <w:rFonts w:ascii="Consolas" w:hAnsi="Consolas"/>
          <w:color w:val="333333"/>
          <w:bdr w:val="none" w:sz="0" w:space="0" w:color="auto" w:frame="1"/>
          <w:lang w:val="en-US"/>
        </w:rPr>
        <w:t>&lt;a href="https://htmlacademy.ru"&gt;HTML Academy&lt;/a&gt;</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&lt;a&gt;</w:t>
      </w:r>
      <w:r>
        <w:rPr>
          <w:rFonts w:ascii="Arial" w:hAnsi="Arial" w:cs="Arial"/>
          <w:color w:val="333333"/>
        </w:rPr>
        <w:t> можно использовать вообще без адреса, то есть без атрибута </w:t>
      </w:r>
      <w:r>
        <w:rPr>
          <w:rStyle w:val="HTML1"/>
          <w:rFonts w:ascii="Consolas" w:hAnsi="Consolas"/>
          <w:color w:val="333333"/>
          <w:bdr w:val="single" w:sz="6" w:space="1" w:color="D5D5D5" w:frame="1"/>
          <w:shd w:val="clear" w:color="auto" w:fill="F8F8F8"/>
        </w:rPr>
        <w:t>href</w:t>
      </w:r>
      <w:r>
        <w:rPr>
          <w:rFonts w:ascii="Arial" w:hAnsi="Arial" w:cs="Arial"/>
          <w:color w:val="333333"/>
        </w:rPr>
        <w:t>. Такой тег обозначает «ссылку-заглушку», которая в других условиях может стать обычной ссылкой. Часто ссылки-заглушки используют, чтобы показать, что мы находимся на текущей странице:</w:t>
      </w:r>
    </w:p>
    <w:p w:rsidR="00DA7DA3" w:rsidRPr="00DA7DA3" w:rsidRDefault="00DA7DA3" w:rsidP="00DA7DA3">
      <w:pPr>
        <w:pStyle w:val="HTML"/>
        <w:shd w:val="clear" w:color="auto" w:fill="F8F8F8"/>
        <w:spacing w:before="300" w:after="300"/>
        <w:ind w:left="-225"/>
        <w:rPr>
          <w:rStyle w:val="HTML1"/>
          <w:rFonts w:ascii="Consolas" w:hAnsi="Consolas"/>
          <w:color w:val="333333"/>
          <w:bdr w:val="none" w:sz="0" w:space="0" w:color="auto" w:frame="1"/>
          <w:lang w:val="en-US"/>
        </w:rPr>
      </w:pPr>
      <w:r w:rsidRPr="00DA7DA3">
        <w:rPr>
          <w:rStyle w:val="HTML1"/>
          <w:rFonts w:ascii="Consolas" w:hAnsi="Consolas"/>
          <w:color w:val="333333"/>
          <w:bdr w:val="none" w:sz="0" w:space="0" w:color="auto" w:frame="1"/>
          <w:lang w:val="en-US"/>
        </w:rPr>
        <w:t>&lt;ul&gt;</w:t>
      </w:r>
    </w:p>
    <w:p w:rsidR="00DA7DA3" w:rsidRPr="00DA7DA3" w:rsidRDefault="00DA7DA3" w:rsidP="00DA7DA3">
      <w:pPr>
        <w:pStyle w:val="HTML"/>
        <w:shd w:val="clear" w:color="auto" w:fill="F8F8F8"/>
        <w:spacing w:before="300" w:after="300"/>
        <w:ind w:left="-225"/>
        <w:rPr>
          <w:rStyle w:val="HTML1"/>
          <w:rFonts w:ascii="Consolas" w:hAnsi="Consolas"/>
          <w:color w:val="333333"/>
          <w:bdr w:val="none" w:sz="0" w:space="0" w:color="auto" w:frame="1"/>
          <w:lang w:val="en-US"/>
        </w:rPr>
      </w:pPr>
      <w:r w:rsidRPr="00DA7DA3">
        <w:rPr>
          <w:rStyle w:val="HTML1"/>
          <w:rFonts w:ascii="Consolas" w:hAnsi="Consolas"/>
          <w:color w:val="333333"/>
          <w:bdr w:val="none" w:sz="0" w:space="0" w:color="auto" w:frame="1"/>
          <w:lang w:val="en-US"/>
        </w:rPr>
        <w:t xml:space="preserve">  &lt;li&gt;&lt;a&gt;1 </w:t>
      </w:r>
      <w:r>
        <w:rPr>
          <w:rStyle w:val="HTML1"/>
          <w:rFonts w:ascii="Consolas" w:hAnsi="Consolas"/>
          <w:color w:val="333333"/>
          <w:bdr w:val="none" w:sz="0" w:space="0" w:color="auto" w:frame="1"/>
        </w:rPr>
        <w:t>страница</w:t>
      </w:r>
      <w:r w:rsidRPr="00DA7DA3">
        <w:rPr>
          <w:rStyle w:val="HTML1"/>
          <w:rFonts w:ascii="Consolas" w:hAnsi="Consolas"/>
          <w:color w:val="333333"/>
          <w:bdr w:val="none" w:sz="0" w:space="0" w:color="auto" w:frame="1"/>
          <w:lang w:val="en-US"/>
        </w:rPr>
        <w:t>&lt;/a&gt;&lt;/li&gt;</w:t>
      </w:r>
    </w:p>
    <w:p w:rsidR="00DA7DA3" w:rsidRPr="00DA7DA3" w:rsidRDefault="00DA7DA3" w:rsidP="00DA7DA3">
      <w:pPr>
        <w:pStyle w:val="HTML"/>
        <w:shd w:val="clear" w:color="auto" w:fill="F8F8F8"/>
        <w:spacing w:before="300" w:after="300"/>
        <w:ind w:left="-225"/>
        <w:rPr>
          <w:rStyle w:val="HTML1"/>
          <w:rFonts w:ascii="Consolas" w:hAnsi="Consolas"/>
          <w:color w:val="333333"/>
          <w:bdr w:val="none" w:sz="0" w:space="0" w:color="auto" w:frame="1"/>
          <w:lang w:val="en-US"/>
        </w:rPr>
      </w:pPr>
      <w:r w:rsidRPr="00DA7DA3">
        <w:rPr>
          <w:rStyle w:val="HTML1"/>
          <w:rFonts w:ascii="Consolas" w:hAnsi="Consolas"/>
          <w:color w:val="333333"/>
          <w:bdr w:val="none" w:sz="0" w:space="0" w:color="auto" w:frame="1"/>
          <w:lang w:val="en-US"/>
        </w:rPr>
        <w:t xml:space="preserve">  &lt;li&gt;&lt;a href="2"&gt;2 </w:t>
      </w:r>
      <w:r>
        <w:rPr>
          <w:rStyle w:val="HTML1"/>
          <w:rFonts w:ascii="Consolas" w:hAnsi="Consolas"/>
          <w:color w:val="333333"/>
          <w:bdr w:val="none" w:sz="0" w:space="0" w:color="auto" w:frame="1"/>
        </w:rPr>
        <w:t>страница</w:t>
      </w:r>
      <w:r w:rsidRPr="00DA7DA3">
        <w:rPr>
          <w:rStyle w:val="HTML1"/>
          <w:rFonts w:ascii="Consolas" w:hAnsi="Consolas"/>
          <w:color w:val="333333"/>
          <w:bdr w:val="none" w:sz="0" w:space="0" w:color="auto" w:frame="1"/>
          <w:lang w:val="en-US"/>
        </w:rPr>
        <w:t>&lt;/a&gt;&lt;/li&gt;</w:t>
      </w:r>
    </w:p>
    <w:p w:rsidR="00DA7DA3" w:rsidRPr="00DA7DA3" w:rsidRDefault="00DA7DA3" w:rsidP="00DA7DA3">
      <w:pPr>
        <w:pStyle w:val="HTML"/>
        <w:shd w:val="clear" w:color="auto" w:fill="F8F8F8"/>
        <w:spacing w:before="300" w:after="300"/>
        <w:ind w:left="-225"/>
        <w:rPr>
          <w:rStyle w:val="HTML1"/>
          <w:rFonts w:ascii="Consolas" w:hAnsi="Consolas"/>
          <w:color w:val="333333"/>
          <w:bdr w:val="none" w:sz="0" w:space="0" w:color="auto" w:frame="1"/>
          <w:lang w:val="en-US"/>
        </w:rPr>
      </w:pPr>
      <w:r w:rsidRPr="00DA7DA3">
        <w:rPr>
          <w:rStyle w:val="HTML1"/>
          <w:rFonts w:ascii="Consolas" w:hAnsi="Consolas"/>
          <w:color w:val="333333"/>
          <w:bdr w:val="none" w:sz="0" w:space="0" w:color="auto" w:frame="1"/>
          <w:lang w:val="en-US"/>
        </w:rPr>
        <w:t xml:space="preserve">  &lt;li&gt;&lt;a href="3"&gt;3 </w:t>
      </w:r>
      <w:r>
        <w:rPr>
          <w:rStyle w:val="HTML1"/>
          <w:rFonts w:ascii="Consolas" w:hAnsi="Consolas"/>
          <w:color w:val="333333"/>
          <w:bdr w:val="none" w:sz="0" w:space="0" w:color="auto" w:frame="1"/>
        </w:rPr>
        <w:t>страница</w:t>
      </w:r>
      <w:r w:rsidRPr="00DA7DA3">
        <w:rPr>
          <w:rStyle w:val="HTML1"/>
          <w:rFonts w:ascii="Consolas" w:hAnsi="Consolas"/>
          <w:color w:val="333333"/>
          <w:bdr w:val="none" w:sz="0" w:space="0" w:color="auto" w:frame="1"/>
          <w:lang w:val="en-US"/>
        </w:rPr>
        <w:t>&lt;/a&gt;&lt;/li&gt;</w:t>
      </w:r>
    </w:p>
    <w:p w:rsidR="00DA7DA3" w:rsidRDefault="00DA7DA3" w:rsidP="00DA7DA3">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&lt;/ul&gt;</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Когда мы удаляем атрибут </w:t>
      </w:r>
      <w:r>
        <w:rPr>
          <w:rStyle w:val="HTML1"/>
          <w:rFonts w:ascii="Consolas" w:hAnsi="Consolas"/>
          <w:color w:val="333333"/>
          <w:bdr w:val="single" w:sz="6" w:space="1" w:color="D5D5D5" w:frame="1"/>
          <w:shd w:val="clear" w:color="auto" w:fill="F8F8F8"/>
        </w:rPr>
        <w:t>href</w:t>
      </w:r>
      <w:r>
        <w:rPr>
          <w:rFonts w:ascii="Arial" w:hAnsi="Arial" w:cs="Arial"/>
          <w:color w:val="333333"/>
        </w:rPr>
        <w:t> у ссылки, то лучше оставить подсказку о том, почему мы это сделали. Подсказку можно добавить с помощью атрибута </w:t>
      </w:r>
      <w:r>
        <w:rPr>
          <w:rStyle w:val="HTML1"/>
          <w:rFonts w:ascii="Consolas" w:hAnsi="Consolas"/>
          <w:color w:val="333333"/>
          <w:bdr w:val="single" w:sz="6" w:space="1" w:color="D5D5D5" w:frame="1"/>
          <w:shd w:val="clear" w:color="auto" w:fill="F8F8F8"/>
        </w:rPr>
        <w:t>title</w:t>
      </w:r>
      <w:r>
        <w:rPr>
          <w:rFonts w:ascii="Arial" w:hAnsi="Arial" w:cs="Arial"/>
          <w:color w:val="333333"/>
        </w:rPr>
        <w:t>. Подсказка появится, когда курсор задержится над ссылкой некоторое время.</w:t>
      </w:r>
    </w:p>
    <w:p w:rsidR="00DA7DA3" w:rsidRDefault="00DA7DA3" w:rsidP="00DA7DA3">
      <w:pPr>
        <w:numPr>
          <w:ilvl w:val="0"/>
          <w:numId w:val="5"/>
        </w:numPr>
        <w:shd w:val="clear" w:color="auto" w:fill="FFFFFF"/>
        <w:spacing w:before="100" w:beforeAutospacing="1" w:after="100" w:afterAutospacing="1" w:line="375" w:lineRule="atLeast"/>
        <w:rPr>
          <w:rFonts w:ascii="Arial" w:hAnsi="Arial" w:cs="Arial"/>
          <w:color w:val="333333"/>
        </w:rPr>
      </w:pPr>
      <w:r>
        <w:rPr>
          <w:rFonts w:ascii="Arial" w:hAnsi="Arial" w:cs="Arial"/>
          <w:color w:val="333333"/>
        </w:rPr>
        <w:t>1 страница</w:t>
      </w:r>
    </w:p>
    <w:p w:rsidR="00DA7DA3" w:rsidRDefault="006A1B21" w:rsidP="00DA7DA3">
      <w:pPr>
        <w:numPr>
          <w:ilvl w:val="0"/>
          <w:numId w:val="5"/>
        </w:numPr>
        <w:shd w:val="clear" w:color="auto" w:fill="FFFFFF"/>
        <w:spacing w:before="100" w:beforeAutospacing="1" w:after="100" w:afterAutospacing="1" w:line="375" w:lineRule="atLeast"/>
        <w:rPr>
          <w:rFonts w:ascii="Arial" w:hAnsi="Arial" w:cs="Arial"/>
          <w:color w:val="333333"/>
        </w:rPr>
      </w:pPr>
      <w:hyperlink r:id="rId6" w:history="1">
        <w:r w:rsidR="00DA7DA3">
          <w:rPr>
            <w:rStyle w:val="a5"/>
            <w:rFonts w:ascii="Arial" w:hAnsi="Arial" w:cs="Arial"/>
            <w:color w:val="3527B6"/>
          </w:rPr>
          <w:t>2 страница</w:t>
        </w:r>
      </w:hyperlink>
    </w:p>
    <w:p w:rsidR="00DA7DA3" w:rsidRDefault="006A1B21" w:rsidP="00DA7DA3">
      <w:pPr>
        <w:numPr>
          <w:ilvl w:val="0"/>
          <w:numId w:val="5"/>
        </w:numPr>
        <w:shd w:val="clear" w:color="auto" w:fill="FFFFFF"/>
        <w:spacing w:before="100" w:beforeAutospacing="1" w:after="100" w:afterAutospacing="1" w:line="375" w:lineRule="atLeast"/>
        <w:rPr>
          <w:rFonts w:ascii="Arial" w:hAnsi="Arial" w:cs="Arial"/>
          <w:color w:val="333333"/>
        </w:rPr>
      </w:pPr>
      <w:hyperlink r:id="rId7" w:history="1">
        <w:r w:rsidR="00DA7DA3">
          <w:rPr>
            <w:rStyle w:val="a5"/>
            <w:rFonts w:ascii="Arial" w:hAnsi="Arial" w:cs="Arial"/>
            <w:color w:val="3527B6"/>
          </w:rPr>
          <w:t>3 страница</w:t>
        </w:r>
      </w:hyperlink>
    </w:p>
    <w:p w:rsidR="00DA7DA3" w:rsidRDefault="00DA7DA3" w:rsidP="00DA7DA3">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Абсолютные ссылки</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Если нужно сделать ссылку на другой сайт в интернете, то необходимо использовать «обычный» адрес. Этот «обычный» или полный адрес называется абсолютным. Выглядит он, например, так:</w:t>
      </w:r>
    </w:p>
    <w:p w:rsidR="00DA7DA3" w:rsidRDefault="00DA7DA3" w:rsidP="00DA7DA3">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lastRenderedPageBreak/>
        <w:t>https://site.ru/blog/index.html</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Абсолютные адреса содержат минимум три части: протокол, имя сервера и путь.</w:t>
      </w:r>
    </w:p>
    <w:p w:rsidR="00DA7DA3" w:rsidRDefault="00DA7DA3" w:rsidP="00DA7DA3">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Относительные ссылки</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Когда файл по ссылке должен открываться локально на компьютере, используются относительные адреса. В отличие от «обычных» адресов, в нём нет адреса сайта. Например:</w:t>
      </w:r>
    </w:p>
    <w:p w:rsidR="00DA7DA3" w:rsidRDefault="00DA7DA3" w:rsidP="00DA7DA3">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day-2.html</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Относительные адреса работают не только для файлов на компьютере, но и для страниц в сети. Если выложить два каких-то файла в интернет (не меняя их взаимное расположение), то их ссылка друг на друга всё равно будет работать.</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Если в адресе нет имени сервера или протокола, то это относительный адрес.</w:t>
      </w:r>
    </w:p>
    <w:p w:rsidR="00DA7DA3" w:rsidRDefault="00DA7DA3" w:rsidP="00DA7DA3">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Ссылки на файл</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По ссылкам можно не только переходить, но и скачивать файлы. Для этого необходимо просто в атрибуте </w:t>
      </w:r>
      <w:r>
        <w:rPr>
          <w:rStyle w:val="HTML1"/>
          <w:rFonts w:ascii="Consolas" w:hAnsi="Consolas"/>
          <w:color w:val="333333"/>
          <w:bdr w:val="single" w:sz="6" w:space="1" w:color="D5D5D5" w:frame="1"/>
          <w:shd w:val="clear" w:color="auto" w:fill="F8F8F8"/>
        </w:rPr>
        <w:t>href</w:t>
      </w:r>
      <w:r>
        <w:rPr>
          <w:rFonts w:ascii="Arial" w:hAnsi="Arial" w:cs="Arial"/>
          <w:color w:val="333333"/>
        </w:rPr>
        <w:t> прописать ссылку на этот файл. А для того чтобы предотвратить открытие файлов прямо в браузере, у тега </w:t>
      </w:r>
      <w:r>
        <w:rPr>
          <w:rStyle w:val="HTML1"/>
          <w:rFonts w:ascii="Consolas" w:hAnsi="Consolas"/>
          <w:color w:val="333333"/>
          <w:bdr w:val="single" w:sz="6" w:space="1" w:color="D5D5D5" w:frame="1"/>
          <w:shd w:val="clear" w:color="auto" w:fill="F8F8F8"/>
        </w:rPr>
        <w:t>&lt;a&gt;</w:t>
      </w:r>
      <w:r>
        <w:rPr>
          <w:rFonts w:ascii="Arial" w:hAnsi="Arial" w:cs="Arial"/>
          <w:color w:val="333333"/>
        </w:rPr>
        <w:t> существует атрибут </w:t>
      </w:r>
      <w:r>
        <w:rPr>
          <w:rStyle w:val="HTML1"/>
          <w:rFonts w:ascii="Consolas" w:hAnsi="Consolas"/>
          <w:color w:val="333333"/>
          <w:bdr w:val="single" w:sz="6" w:space="1" w:color="D5D5D5" w:frame="1"/>
          <w:shd w:val="clear" w:color="auto" w:fill="F8F8F8"/>
        </w:rPr>
        <w:t>download</w:t>
      </w:r>
      <w:r>
        <w:rPr>
          <w:rFonts w:ascii="Arial" w:hAnsi="Arial" w:cs="Arial"/>
          <w:color w:val="333333"/>
        </w:rPr>
        <w:t>.</w:t>
      </w:r>
    </w:p>
    <w:p w:rsidR="00DA7DA3" w:rsidRDefault="00DA7DA3" w:rsidP="00DA7DA3">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&lt;a href="file.pdf" download&gt;Браузер скачает меня, а не будет читать&lt;/a&gt;</w:t>
      </w:r>
    </w:p>
    <w:p w:rsidR="00DA7DA3" w:rsidRDefault="00DA7DA3" w:rsidP="00DA7DA3">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Ссылки-якоря</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Ссылка-якорь — это обычная ссылка, в адресе которой используется символ </w:t>
      </w:r>
      <w:r>
        <w:rPr>
          <w:rStyle w:val="HTML1"/>
          <w:rFonts w:ascii="Consolas" w:hAnsi="Consolas"/>
          <w:color w:val="333333"/>
          <w:bdr w:val="single" w:sz="6" w:space="1" w:color="D5D5D5" w:frame="1"/>
          <w:shd w:val="clear" w:color="auto" w:fill="F8F8F8"/>
        </w:rPr>
        <w:t>#</w:t>
      </w:r>
      <w:r>
        <w:rPr>
          <w:rFonts w:ascii="Arial" w:hAnsi="Arial" w:cs="Arial"/>
          <w:color w:val="333333"/>
        </w:rPr>
        <w:t>, после которого следует идентификатор элемента. Идентификатор создаётся с помощью атрибута </w:t>
      </w:r>
      <w:r>
        <w:rPr>
          <w:rStyle w:val="HTML1"/>
          <w:rFonts w:ascii="Consolas" w:hAnsi="Consolas"/>
          <w:color w:val="333333"/>
          <w:bdr w:val="single" w:sz="6" w:space="1" w:color="D5D5D5" w:frame="1"/>
          <w:shd w:val="clear" w:color="auto" w:fill="F8F8F8"/>
        </w:rPr>
        <w:t>id</w:t>
      </w:r>
      <w:r>
        <w:rPr>
          <w:rFonts w:ascii="Arial" w:hAnsi="Arial" w:cs="Arial"/>
          <w:color w:val="333333"/>
        </w:rPr>
        <w:t> у того тега, к которому надо перейти при щелчке по ссылке.</w:t>
      </w:r>
    </w:p>
    <w:p w:rsidR="00DA7DA3" w:rsidRPr="00DA7DA3" w:rsidRDefault="00DA7DA3" w:rsidP="00DA7DA3">
      <w:pPr>
        <w:pStyle w:val="HTML"/>
        <w:shd w:val="clear" w:color="auto" w:fill="F8F8F8"/>
        <w:spacing w:before="300" w:after="300"/>
        <w:ind w:left="-225"/>
        <w:rPr>
          <w:rFonts w:ascii="Consolas" w:hAnsi="Consolas"/>
          <w:color w:val="333333"/>
          <w:sz w:val="24"/>
          <w:szCs w:val="24"/>
          <w:lang w:val="en-US"/>
        </w:rPr>
      </w:pPr>
      <w:r w:rsidRPr="00DA7DA3">
        <w:rPr>
          <w:rStyle w:val="HTML1"/>
          <w:rFonts w:ascii="Consolas" w:hAnsi="Consolas"/>
          <w:color w:val="333333"/>
          <w:bdr w:val="none" w:sz="0" w:space="0" w:color="auto" w:frame="1"/>
          <w:lang w:val="en-US"/>
        </w:rPr>
        <w:t>&lt;a href="#part1"&gt;</w:t>
      </w:r>
      <w:r>
        <w:rPr>
          <w:rStyle w:val="HTML1"/>
          <w:rFonts w:ascii="Consolas" w:hAnsi="Consolas"/>
          <w:color w:val="333333"/>
          <w:bdr w:val="none" w:sz="0" w:space="0" w:color="auto" w:frame="1"/>
        </w:rPr>
        <w:t>Глава</w:t>
      </w:r>
      <w:r w:rsidRPr="00DA7DA3">
        <w:rPr>
          <w:rStyle w:val="HTML1"/>
          <w:rFonts w:ascii="Consolas" w:hAnsi="Consolas"/>
          <w:color w:val="333333"/>
          <w:bdr w:val="none" w:sz="0" w:space="0" w:color="auto" w:frame="1"/>
          <w:lang w:val="en-US"/>
        </w:rPr>
        <w:t xml:space="preserve"> 1&lt;/a&gt;</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Ссылка-якорь используется для прокрутки к заданной части страницы, в том числе используется и в абсолютных адресах.</w:t>
      </w:r>
    </w:p>
    <w:p w:rsidR="00DA7DA3" w:rsidRDefault="00DA7DA3" w:rsidP="00DA7DA3">
      <w:pPr>
        <w:pStyle w:val="2"/>
        <w:shd w:val="clear" w:color="auto" w:fill="FFFFFF"/>
        <w:spacing w:before="161" w:after="161" w:line="450" w:lineRule="atLeast"/>
        <w:rPr>
          <w:rFonts w:ascii="inherit" w:hAnsi="inherit" w:cs="Arial"/>
          <w:color w:val="333333"/>
        </w:rPr>
      </w:pPr>
      <w:r>
        <w:rPr>
          <w:rFonts w:ascii="inherit" w:hAnsi="inherit" w:cs="Arial"/>
          <w:color w:val="333333"/>
        </w:rPr>
        <w:lastRenderedPageBreak/>
        <w:t>Изображения</w:t>
      </w:r>
    </w:p>
    <w:p w:rsidR="00DA7DA3" w:rsidRDefault="00DA7DA3" w:rsidP="00DA7DA3">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Подключение изображений</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Для подключения изображений существует тег </w:t>
      </w:r>
      <w:r>
        <w:rPr>
          <w:rStyle w:val="HTML1"/>
          <w:rFonts w:ascii="Consolas" w:hAnsi="Consolas"/>
          <w:color w:val="333333"/>
          <w:bdr w:val="single" w:sz="6" w:space="1" w:color="D5D5D5" w:frame="1"/>
          <w:shd w:val="clear" w:color="auto" w:fill="F8F8F8"/>
        </w:rPr>
        <w:t>&lt;img&gt;</w:t>
      </w:r>
      <w:r>
        <w:rPr>
          <w:rFonts w:ascii="Arial" w:hAnsi="Arial" w:cs="Arial"/>
          <w:color w:val="333333"/>
        </w:rPr>
        <w:t>, для него не требуется закрывающего тега, а путь к картинке задаётся в атрибуте </w:t>
      </w:r>
      <w:r>
        <w:rPr>
          <w:rStyle w:val="HTML1"/>
          <w:rFonts w:ascii="Consolas" w:hAnsi="Consolas"/>
          <w:color w:val="333333"/>
          <w:bdr w:val="single" w:sz="6" w:space="1" w:color="D5D5D5" w:frame="1"/>
          <w:shd w:val="clear" w:color="auto" w:fill="F8F8F8"/>
        </w:rPr>
        <w:t>src</w:t>
      </w:r>
      <w:r>
        <w:rPr>
          <w:rFonts w:ascii="Arial" w:hAnsi="Arial" w:cs="Arial"/>
          <w:color w:val="333333"/>
        </w:rPr>
        <w:t>. Например:</w:t>
      </w:r>
    </w:p>
    <w:p w:rsidR="00DA7DA3" w:rsidRDefault="00DA7DA3" w:rsidP="00DA7DA3">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&lt;img src="logo.png"&gt;</w:t>
      </w:r>
    </w:p>
    <w:p w:rsidR="00DA7DA3" w:rsidRDefault="00DA7DA3" w:rsidP="00DA7DA3">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Форматы изображений</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Существует несколько основных форматов изображений: </w:t>
      </w:r>
      <w:r>
        <w:rPr>
          <w:rStyle w:val="HTML1"/>
          <w:rFonts w:ascii="Consolas" w:hAnsi="Consolas"/>
          <w:color w:val="333333"/>
          <w:bdr w:val="single" w:sz="6" w:space="1" w:color="D5D5D5" w:frame="1"/>
          <w:shd w:val="clear" w:color="auto" w:fill="F8F8F8"/>
        </w:rPr>
        <w:t>JPEG</w:t>
      </w:r>
      <w:r>
        <w:rPr>
          <w:rFonts w:ascii="Arial" w:hAnsi="Arial" w:cs="Arial"/>
          <w:color w:val="333333"/>
        </w:rPr>
        <w:t>, </w:t>
      </w:r>
      <w:r>
        <w:rPr>
          <w:rStyle w:val="HTML1"/>
          <w:rFonts w:ascii="Consolas" w:hAnsi="Consolas"/>
          <w:color w:val="333333"/>
          <w:bdr w:val="single" w:sz="6" w:space="1" w:color="D5D5D5" w:frame="1"/>
          <w:shd w:val="clear" w:color="auto" w:fill="F8F8F8"/>
        </w:rPr>
        <w:t>PNG</w:t>
      </w:r>
      <w:r>
        <w:rPr>
          <w:rFonts w:ascii="Arial" w:hAnsi="Arial" w:cs="Arial"/>
          <w:color w:val="333333"/>
        </w:rPr>
        <w:t>, </w:t>
      </w:r>
      <w:r>
        <w:rPr>
          <w:rStyle w:val="HTML1"/>
          <w:rFonts w:ascii="Consolas" w:hAnsi="Consolas"/>
          <w:color w:val="333333"/>
          <w:bdr w:val="single" w:sz="6" w:space="1" w:color="D5D5D5" w:frame="1"/>
          <w:shd w:val="clear" w:color="auto" w:fill="F8F8F8"/>
        </w:rPr>
        <w:t>SVG</w:t>
      </w:r>
      <w:r>
        <w:rPr>
          <w:rFonts w:ascii="Arial" w:hAnsi="Arial" w:cs="Arial"/>
          <w:color w:val="333333"/>
        </w:rPr>
        <w:t> и </w:t>
      </w:r>
      <w:r>
        <w:rPr>
          <w:rStyle w:val="HTML1"/>
          <w:rFonts w:ascii="Consolas" w:hAnsi="Consolas"/>
          <w:color w:val="333333"/>
          <w:bdr w:val="single" w:sz="6" w:space="1" w:color="D5D5D5" w:frame="1"/>
          <w:shd w:val="clear" w:color="auto" w:fill="F8F8F8"/>
        </w:rPr>
        <w:t>GIF</w:t>
      </w:r>
      <w:r>
        <w:rPr>
          <w:rFonts w:ascii="Arial" w:hAnsi="Arial" w:cs="Arial"/>
          <w:color w:val="333333"/>
        </w:rPr>
        <w:t>.</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Формат </w:t>
      </w:r>
      <w:r>
        <w:rPr>
          <w:rStyle w:val="HTML1"/>
          <w:rFonts w:ascii="Consolas" w:hAnsi="Consolas"/>
          <w:color w:val="333333"/>
          <w:bdr w:val="single" w:sz="6" w:space="1" w:color="D5D5D5" w:frame="1"/>
          <w:shd w:val="clear" w:color="auto" w:fill="F8F8F8"/>
        </w:rPr>
        <w:t>SVG</w:t>
      </w:r>
      <w:r>
        <w:rPr>
          <w:rFonts w:ascii="Arial" w:hAnsi="Arial" w:cs="Arial"/>
          <w:color w:val="333333"/>
        </w:rPr>
        <w:t> переводится как масштабируемая векторная графика. Качество таких изображений не меняется при изменении размеров, да и вес у них небольшой. Отлично подходит для малоцветных схем, логотипов и иконок. Чаще всего используется в случаях, когда необходимо масштабировать изображение без потерь, изменять цвет элементов изображения, анимировать части изображения.</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Формат </w:t>
      </w:r>
      <w:r>
        <w:rPr>
          <w:rStyle w:val="HTML1"/>
          <w:rFonts w:ascii="Consolas" w:hAnsi="Consolas"/>
          <w:color w:val="333333"/>
          <w:bdr w:val="single" w:sz="6" w:space="1" w:color="D5D5D5" w:frame="1"/>
          <w:shd w:val="clear" w:color="auto" w:fill="F8F8F8"/>
        </w:rPr>
        <w:t>JPEG</w:t>
      </w:r>
      <w:r>
        <w:rPr>
          <w:rFonts w:ascii="Arial" w:hAnsi="Arial" w:cs="Arial"/>
          <w:color w:val="333333"/>
        </w:rPr>
        <w:t> подходит для фотографий, рисунков с большим количеством разноцветных деталей, изображений с плавным переходом яркости и контраста. При сжатии изображения ухудшается его качество.</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Формат </w:t>
      </w:r>
      <w:r>
        <w:rPr>
          <w:rStyle w:val="HTML1"/>
          <w:rFonts w:ascii="Consolas" w:hAnsi="Consolas"/>
          <w:color w:val="333333"/>
          <w:bdr w:val="single" w:sz="6" w:space="1" w:color="D5D5D5" w:frame="1"/>
          <w:shd w:val="clear" w:color="auto" w:fill="F8F8F8"/>
        </w:rPr>
        <w:t>PNG</w:t>
      </w:r>
      <w:r>
        <w:rPr>
          <w:rFonts w:ascii="Arial" w:hAnsi="Arial" w:cs="Arial"/>
          <w:color w:val="333333"/>
        </w:rPr>
        <w:t> позволяет сохранять изображения, в которых требуется особенная чёткость. Главная особенность этого формата — поддержка прозрачности. Подходит для изображений с прозрачностью и полупрозрачностью, когда необходима повышенная точность полноцветных изображений и для изображений с резкими переходами цветов.</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Формат </w:t>
      </w:r>
      <w:r>
        <w:rPr>
          <w:rStyle w:val="HTML1"/>
          <w:rFonts w:ascii="Consolas" w:hAnsi="Consolas"/>
          <w:color w:val="333333"/>
          <w:bdr w:val="single" w:sz="6" w:space="1" w:color="D5D5D5" w:frame="1"/>
          <w:shd w:val="clear" w:color="auto" w:fill="F8F8F8"/>
        </w:rPr>
        <w:t>GIF</w:t>
      </w:r>
      <w:r>
        <w:rPr>
          <w:rFonts w:ascii="Arial" w:hAnsi="Arial" w:cs="Arial"/>
          <w:color w:val="333333"/>
        </w:rPr>
        <w:t> используется для простейших анимаций. В последнее время GIF-изображения становятся всё менее используемыми и заменяются на другие, более оптимальные форматы.</w:t>
      </w:r>
    </w:p>
    <w:p w:rsidR="00DA7DA3" w:rsidRDefault="00DA7DA3" w:rsidP="00DA7DA3">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Размеры изображения</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Для управления шириной или высотой изображения, используются атрибуты </w:t>
      </w:r>
      <w:r>
        <w:rPr>
          <w:rStyle w:val="HTML1"/>
          <w:rFonts w:ascii="Consolas" w:hAnsi="Consolas"/>
          <w:color w:val="333333"/>
          <w:bdr w:val="single" w:sz="6" w:space="1" w:color="D5D5D5" w:frame="1"/>
          <w:shd w:val="clear" w:color="auto" w:fill="F8F8F8"/>
        </w:rPr>
        <w:t>width</w:t>
      </w:r>
      <w:r>
        <w:rPr>
          <w:rFonts w:ascii="Arial" w:hAnsi="Arial" w:cs="Arial"/>
          <w:color w:val="333333"/>
        </w:rPr>
        <w:t> и </w:t>
      </w:r>
      <w:r>
        <w:rPr>
          <w:rStyle w:val="HTML1"/>
          <w:rFonts w:ascii="Consolas" w:hAnsi="Consolas"/>
          <w:color w:val="333333"/>
          <w:bdr w:val="single" w:sz="6" w:space="1" w:color="D5D5D5" w:frame="1"/>
          <w:shd w:val="clear" w:color="auto" w:fill="F8F8F8"/>
        </w:rPr>
        <w:t>height</w:t>
      </w:r>
      <w:r>
        <w:rPr>
          <w:rFonts w:ascii="Arial" w:hAnsi="Arial" w:cs="Arial"/>
          <w:color w:val="333333"/>
        </w:rPr>
        <w:t>. Размеры в этих атрибутах задаются без единиц измерения.</w:t>
      </w:r>
    </w:p>
    <w:p w:rsidR="00DA7DA3" w:rsidRDefault="00DA7DA3" w:rsidP="00DA7DA3">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&lt;img src="logo.png" width="200" height="100"&gt;</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lastRenderedPageBreak/>
        <w:t>Если задать только один из размеров, ширину или высоту, то вторую размерность браузер вычислит самостоятельно исходя из пропорций изображения. Если задать картинке одновременно и высоту, и ширину, то браузер может нарушить пропорции исходного изображения.</w:t>
      </w:r>
    </w:p>
    <w:p w:rsidR="00DA7DA3" w:rsidRDefault="00DA7DA3" w:rsidP="00DA7DA3">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Атрибут alt</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 случаях, когда картинка не может отобразиться, для того, чтобы было понятно, что на ней изображено, существует альтернативный текст. Также альтернативный текст помогает сайтам оставаться доступными, например, для категории пользователей, которая не имеет возможности видеть картинки.</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Альтернативный текст изображения задаётся с помощью атрибута </w:t>
      </w:r>
      <w:r>
        <w:rPr>
          <w:rStyle w:val="HTML1"/>
          <w:rFonts w:ascii="Consolas" w:hAnsi="Consolas"/>
          <w:color w:val="333333"/>
          <w:bdr w:val="single" w:sz="6" w:space="1" w:color="D5D5D5" w:frame="1"/>
          <w:shd w:val="clear" w:color="auto" w:fill="F8F8F8"/>
        </w:rPr>
        <w:t>alt</w:t>
      </w:r>
      <w:r>
        <w:rPr>
          <w:rFonts w:ascii="Arial" w:hAnsi="Arial" w:cs="Arial"/>
          <w:color w:val="333333"/>
        </w:rPr>
        <w:t>. Например:</w:t>
      </w:r>
    </w:p>
    <w:p w:rsidR="00DA7DA3" w:rsidRDefault="00DA7DA3" w:rsidP="00DA7DA3">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&lt;img src="cat.png" alt="Кот, который гуляет сам по себе"&gt;</w:t>
      </w:r>
    </w:p>
    <w:p w:rsidR="00DA7DA3" w:rsidRDefault="00DA7DA3" w:rsidP="00DA7DA3">
      <w:pPr>
        <w:shd w:val="clear" w:color="auto" w:fill="FFFFFF"/>
        <w:spacing w:line="375" w:lineRule="atLeast"/>
        <w:rPr>
          <w:rFonts w:ascii="Arial" w:hAnsi="Arial" w:cs="Arial"/>
          <w:color w:val="333333"/>
          <w:sz w:val="24"/>
          <w:szCs w:val="24"/>
        </w:rPr>
      </w:pPr>
      <w:r>
        <w:rPr>
          <w:rFonts w:ascii="Arial" w:hAnsi="Arial" w:cs="Arial"/>
          <w:noProof/>
          <w:color w:val="333333"/>
          <w:lang w:eastAsia="ru-RU"/>
        </w:rPr>
        <mc:AlternateContent>
          <mc:Choice Requires="wps">
            <w:drawing>
              <wp:inline distT="0" distB="0" distL="0" distR="0">
                <wp:extent cx="304800" cy="304800"/>
                <wp:effectExtent l="0" t="0" r="0" b="0"/>
                <wp:docPr id="2" name="Прямоугольник 2" descr="Кот, который гуляет сам по себе"/>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Кот, который гуляет сам по себе"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MhzO6oOAwAACQ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DA7DA3" w:rsidRDefault="00DA7DA3" w:rsidP="00DA7DA3">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t>Figure и figcaption</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Тег </w:t>
      </w:r>
      <w:r>
        <w:rPr>
          <w:rStyle w:val="HTML1"/>
          <w:rFonts w:ascii="Consolas" w:hAnsi="Consolas"/>
          <w:color w:val="333333"/>
          <w:bdr w:val="single" w:sz="6" w:space="1" w:color="D5D5D5" w:frame="1"/>
          <w:shd w:val="clear" w:color="auto" w:fill="F8F8F8"/>
        </w:rPr>
        <w:t>&lt;figure&gt;</w:t>
      </w:r>
      <w:r>
        <w:rPr>
          <w:rFonts w:ascii="Arial" w:hAnsi="Arial" w:cs="Arial"/>
          <w:color w:val="333333"/>
        </w:rPr>
        <w:t> подходит для любого иллюстративного или демонстрационного материала, которым можно дополнить содержание документа: схемы, графики, примеры кода, таблицы и так далее. При удалении такого материала основное содержание не должно пострадать, иначе это не дополнительный материал и тег </w:t>
      </w:r>
      <w:r>
        <w:rPr>
          <w:rStyle w:val="HTML1"/>
          <w:rFonts w:ascii="Consolas" w:hAnsi="Consolas"/>
          <w:color w:val="333333"/>
          <w:bdr w:val="single" w:sz="6" w:space="1" w:color="D5D5D5" w:frame="1"/>
          <w:shd w:val="clear" w:color="auto" w:fill="F8F8F8"/>
        </w:rPr>
        <w:t>&lt;figure&gt;</w:t>
      </w:r>
      <w:r>
        <w:rPr>
          <w:rFonts w:ascii="Arial" w:hAnsi="Arial" w:cs="Arial"/>
          <w:color w:val="333333"/>
        </w:rPr>
        <w:t> не подходит для его разметки.</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Для разъясняющего комментария к такому иллюстративному материалу существует тег </w:t>
      </w:r>
      <w:r>
        <w:rPr>
          <w:rStyle w:val="HTML1"/>
          <w:rFonts w:ascii="Consolas" w:hAnsi="Consolas"/>
          <w:color w:val="333333"/>
          <w:bdr w:val="single" w:sz="6" w:space="1" w:color="D5D5D5" w:frame="1"/>
          <w:shd w:val="clear" w:color="auto" w:fill="F8F8F8"/>
        </w:rPr>
        <w:t>&lt;figcaption&gt;</w:t>
      </w:r>
      <w:r>
        <w:rPr>
          <w:rFonts w:ascii="Arial" w:hAnsi="Arial" w:cs="Arial"/>
          <w:color w:val="333333"/>
        </w:rPr>
        <w:t>, который размещается первым или последним элементом внутри </w:t>
      </w:r>
      <w:r>
        <w:rPr>
          <w:rStyle w:val="HTML1"/>
          <w:rFonts w:ascii="Consolas" w:hAnsi="Consolas"/>
          <w:color w:val="333333"/>
          <w:bdr w:val="single" w:sz="6" w:space="1" w:color="D5D5D5" w:frame="1"/>
          <w:shd w:val="clear" w:color="auto" w:fill="F8F8F8"/>
        </w:rPr>
        <w:t>&lt;figure&gt;</w:t>
      </w:r>
      <w:r>
        <w:rPr>
          <w:rFonts w:ascii="Arial" w:hAnsi="Arial" w:cs="Arial"/>
          <w:color w:val="333333"/>
        </w:rPr>
        <w:t>. Например:</w:t>
      </w:r>
    </w:p>
    <w:p w:rsidR="00DA7DA3" w:rsidRDefault="00DA7DA3" w:rsidP="00DA7DA3">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&lt;figure&gt;</w:t>
      </w:r>
    </w:p>
    <w:p w:rsidR="00DA7DA3" w:rsidRDefault="00DA7DA3" w:rsidP="00DA7DA3">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&lt;img src="image.jpg" alt="Альтернативный текст"&gt;</w:t>
      </w:r>
    </w:p>
    <w:p w:rsidR="00DA7DA3" w:rsidRDefault="00DA7DA3" w:rsidP="00DA7DA3">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&lt;figcaption&gt;Подпись к содержимому&lt;/figcaption&gt;</w:t>
      </w:r>
    </w:p>
    <w:p w:rsidR="00DA7DA3" w:rsidRDefault="00DA7DA3" w:rsidP="00DA7DA3">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&lt;/figure&gt;</w:t>
      </w:r>
    </w:p>
    <w:p w:rsidR="00DA7DA3" w:rsidRDefault="00DA7DA3" w:rsidP="00DA7DA3">
      <w:pPr>
        <w:shd w:val="clear" w:color="auto" w:fill="FFFFFF"/>
        <w:spacing w:line="375" w:lineRule="atLeast"/>
        <w:rPr>
          <w:rFonts w:ascii="Arial" w:hAnsi="Arial" w:cs="Arial"/>
          <w:color w:val="333333"/>
          <w:sz w:val="24"/>
          <w:szCs w:val="24"/>
        </w:rPr>
      </w:pPr>
      <w:r>
        <w:rPr>
          <w:rFonts w:ascii="Arial" w:hAnsi="Arial" w:cs="Arial"/>
          <w:noProof/>
          <w:color w:val="333333"/>
          <w:lang w:eastAsia="ru-RU"/>
        </w:rPr>
        <w:drawing>
          <wp:inline distT="0" distB="0" distL="0" distR="0">
            <wp:extent cx="1485900" cy="1143000"/>
            <wp:effectExtent l="0" t="0" r="0" b="0"/>
            <wp:docPr id="1" name="Рисунок 1" descr="Картинка-заглуш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а-заглушк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143000"/>
                    </a:xfrm>
                    <a:prstGeom prst="rect">
                      <a:avLst/>
                    </a:prstGeom>
                    <a:noFill/>
                    <a:ln>
                      <a:noFill/>
                    </a:ln>
                  </pic:spPr>
                </pic:pic>
              </a:graphicData>
            </a:graphic>
          </wp:inline>
        </w:drawing>
      </w:r>
      <w:r>
        <w:rPr>
          <w:rFonts w:ascii="Arial" w:hAnsi="Arial" w:cs="Arial"/>
          <w:color w:val="333333"/>
        </w:rPr>
        <w:t>Подпись к содержимому</w:t>
      </w:r>
    </w:p>
    <w:p w:rsidR="00DA7DA3" w:rsidRDefault="00DA7DA3" w:rsidP="00DA7DA3">
      <w:pPr>
        <w:pStyle w:val="3"/>
        <w:shd w:val="clear" w:color="auto" w:fill="FFFFFF"/>
        <w:spacing w:before="161" w:after="161" w:line="300" w:lineRule="atLeast"/>
        <w:rPr>
          <w:rFonts w:ascii="inherit" w:hAnsi="inherit" w:cs="Arial"/>
          <w:b w:val="0"/>
          <w:bCs w:val="0"/>
          <w:color w:val="333333"/>
          <w:sz w:val="33"/>
          <w:szCs w:val="33"/>
        </w:rPr>
      </w:pPr>
      <w:r>
        <w:rPr>
          <w:rFonts w:ascii="inherit" w:hAnsi="inherit" w:cs="Arial"/>
          <w:b w:val="0"/>
          <w:bCs w:val="0"/>
          <w:color w:val="333333"/>
          <w:sz w:val="33"/>
          <w:szCs w:val="33"/>
        </w:rPr>
        <w:lastRenderedPageBreak/>
        <w:t>Изображение-ссылка</w:t>
      </w:r>
    </w:p>
    <w:p w:rsidR="00DA7DA3" w:rsidRDefault="00DA7DA3" w:rsidP="00DA7DA3">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Ссылки можно делать не только с помощью текста, но и с помощью изображений. Для этого нужно обернуть тег </w:t>
      </w:r>
      <w:r>
        <w:rPr>
          <w:rStyle w:val="HTML1"/>
          <w:rFonts w:ascii="Consolas" w:hAnsi="Consolas"/>
          <w:color w:val="333333"/>
          <w:bdr w:val="single" w:sz="6" w:space="1" w:color="D5D5D5" w:frame="1"/>
          <w:shd w:val="clear" w:color="auto" w:fill="F8F8F8"/>
        </w:rPr>
        <w:t>&lt;img&gt;</w:t>
      </w:r>
      <w:r>
        <w:rPr>
          <w:rFonts w:ascii="Arial" w:hAnsi="Arial" w:cs="Arial"/>
          <w:color w:val="333333"/>
        </w:rPr>
        <w:t> в тег </w:t>
      </w:r>
      <w:r>
        <w:rPr>
          <w:rStyle w:val="HTML1"/>
          <w:rFonts w:ascii="Consolas" w:hAnsi="Consolas"/>
          <w:color w:val="333333"/>
          <w:bdr w:val="single" w:sz="6" w:space="1" w:color="D5D5D5" w:frame="1"/>
          <w:shd w:val="clear" w:color="auto" w:fill="F8F8F8"/>
        </w:rPr>
        <w:t>&lt;a&gt;</w:t>
      </w:r>
      <w:r>
        <w:rPr>
          <w:rFonts w:ascii="Arial" w:hAnsi="Arial" w:cs="Arial"/>
          <w:color w:val="333333"/>
        </w:rPr>
        <w:t>. Например:</w:t>
      </w:r>
    </w:p>
    <w:p w:rsidR="00DA7DA3" w:rsidRPr="00DA7DA3" w:rsidRDefault="00DA7DA3" w:rsidP="00DA7DA3">
      <w:pPr>
        <w:pStyle w:val="HTML"/>
        <w:shd w:val="clear" w:color="auto" w:fill="F8F8F8"/>
        <w:spacing w:before="300" w:after="300"/>
        <w:ind w:left="-225"/>
        <w:rPr>
          <w:rStyle w:val="HTML1"/>
          <w:rFonts w:ascii="Consolas" w:hAnsi="Consolas"/>
          <w:color w:val="333333"/>
          <w:bdr w:val="none" w:sz="0" w:space="0" w:color="auto" w:frame="1"/>
          <w:lang w:val="en-US"/>
        </w:rPr>
      </w:pPr>
      <w:r w:rsidRPr="00DA7DA3">
        <w:rPr>
          <w:rStyle w:val="HTML1"/>
          <w:rFonts w:ascii="Consolas" w:hAnsi="Consolas"/>
          <w:color w:val="333333"/>
          <w:bdr w:val="none" w:sz="0" w:space="0" w:color="auto" w:frame="1"/>
          <w:lang w:val="en-US"/>
        </w:rPr>
        <w:t>&lt;a href="http://keksby.ru"&gt;</w:t>
      </w:r>
    </w:p>
    <w:p w:rsidR="00DA7DA3" w:rsidRPr="00DA7DA3" w:rsidRDefault="00DA7DA3" w:rsidP="00DA7DA3">
      <w:pPr>
        <w:pStyle w:val="HTML"/>
        <w:shd w:val="clear" w:color="auto" w:fill="F8F8F8"/>
        <w:spacing w:before="300" w:after="300"/>
        <w:ind w:left="-225"/>
        <w:rPr>
          <w:rStyle w:val="HTML1"/>
          <w:rFonts w:ascii="Consolas" w:hAnsi="Consolas"/>
          <w:color w:val="333333"/>
          <w:bdr w:val="none" w:sz="0" w:space="0" w:color="auto" w:frame="1"/>
          <w:lang w:val="en-US"/>
        </w:rPr>
      </w:pPr>
      <w:r w:rsidRPr="00DA7DA3">
        <w:rPr>
          <w:rStyle w:val="HTML1"/>
          <w:rFonts w:ascii="Consolas" w:hAnsi="Consolas"/>
          <w:color w:val="333333"/>
          <w:bdr w:val="none" w:sz="0" w:space="0" w:color="auto" w:frame="1"/>
          <w:lang w:val="en-US"/>
        </w:rPr>
        <w:t xml:space="preserve">  &lt;img src="cat.png" alt="</w:t>
      </w:r>
      <w:r>
        <w:rPr>
          <w:rStyle w:val="HTML1"/>
          <w:rFonts w:ascii="Consolas" w:hAnsi="Consolas"/>
          <w:color w:val="333333"/>
          <w:bdr w:val="none" w:sz="0" w:space="0" w:color="auto" w:frame="1"/>
        </w:rPr>
        <w:t>Кекс</w:t>
      </w:r>
      <w:r w:rsidRPr="00DA7DA3">
        <w:rPr>
          <w:rStyle w:val="HTML1"/>
          <w:rFonts w:ascii="Consolas" w:hAnsi="Consolas"/>
          <w:color w:val="333333"/>
          <w:bdr w:val="none" w:sz="0" w:space="0" w:color="auto" w:frame="1"/>
          <w:lang w:val="en-US"/>
        </w:rPr>
        <w:t>"&gt;</w:t>
      </w:r>
    </w:p>
    <w:p w:rsidR="00DA7DA3" w:rsidRDefault="00DA7DA3" w:rsidP="00DA7DA3">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&lt;/a&gt;</w:t>
      </w:r>
    </w:p>
    <w:p w:rsidR="0045353F" w:rsidRDefault="0045353F">
      <w:r>
        <w:br w:type="page"/>
      </w:r>
    </w:p>
    <w:p w:rsidR="0045353F" w:rsidRDefault="0045353F" w:rsidP="0045353F">
      <w:pPr>
        <w:pStyle w:val="1"/>
        <w:shd w:val="clear" w:color="auto" w:fill="FFFFFF"/>
        <w:spacing w:before="0" w:beforeAutospacing="0" w:after="225" w:afterAutospacing="0" w:line="450" w:lineRule="atLeast"/>
        <w:rPr>
          <w:rFonts w:ascii="Arial" w:hAnsi="Arial" w:cs="Arial"/>
          <w:color w:val="333333"/>
          <w:sz w:val="54"/>
          <w:szCs w:val="54"/>
        </w:rPr>
      </w:pPr>
      <w:r>
        <w:rPr>
          <w:rFonts w:ascii="Arial" w:hAnsi="Arial" w:cs="Arial"/>
          <w:color w:val="333333"/>
          <w:sz w:val="54"/>
          <w:szCs w:val="54"/>
        </w:rPr>
        <w:lastRenderedPageBreak/>
        <w:t>Конспект: основы CSS</w:t>
      </w:r>
    </w:p>
    <w:p w:rsidR="0045353F" w:rsidRDefault="0045353F" w:rsidP="0045353F">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CSS-правила</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CSS — это язык для оформления структурированных документов, например, HTML- документов. Синтаксис — это плоский список CSS-правил. CSS-правило состоит из селектора и перечня свойств и их значений:</w:t>
      </w:r>
    </w:p>
    <w:p w:rsid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селектор {</w:t>
      </w:r>
    </w:p>
    <w:p w:rsid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свойство: значение;</w:t>
      </w:r>
    </w:p>
    <w:p w:rsid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свойство: значение;</w:t>
      </w:r>
    </w:p>
    <w:p w:rsidR="0045353F" w:rsidRDefault="0045353F" w:rsidP="0045353F">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Для комментариев в CSS используются символы </w:t>
      </w:r>
      <w:r>
        <w:rPr>
          <w:rStyle w:val="HTML1"/>
          <w:rFonts w:ascii="Consolas" w:eastAsiaTheme="majorEastAsia" w:hAnsi="Consolas"/>
          <w:color w:val="333333"/>
          <w:bdr w:val="single" w:sz="6" w:space="1" w:color="D5D5D5" w:frame="1"/>
          <w:shd w:val="clear" w:color="auto" w:fill="F8F8F8"/>
        </w:rPr>
        <w:t>/*</w:t>
      </w:r>
      <w:r>
        <w:rPr>
          <w:rFonts w:ascii="Arial" w:hAnsi="Arial" w:cs="Arial"/>
          <w:color w:val="333333"/>
        </w:rPr>
        <w:t> и </w:t>
      </w:r>
      <w:r>
        <w:rPr>
          <w:rStyle w:val="HTML1"/>
          <w:rFonts w:ascii="Consolas" w:eastAsiaTheme="majorEastAsia" w:hAnsi="Consolas"/>
          <w:color w:val="333333"/>
          <w:bdr w:val="single" w:sz="6" w:space="1" w:color="D5D5D5" w:frame="1"/>
          <w:shd w:val="clear" w:color="auto" w:fill="F8F8F8"/>
        </w:rPr>
        <w:t>*/</w:t>
      </w:r>
      <w:r>
        <w:rPr>
          <w:rFonts w:ascii="Arial" w:hAnsi="Arial" w:cs="Arial"/>
          <w:color w:val="333333"/>
        </w:rPr>
        <w:t>.</w:t>
      </w:r>
    </w:p>
    <w:p w:rsidR="0045353F" w:rsidRDefault="0045353F" w:rsidP="0045353F">
      <w:pPr>
        <w:pStyle w:val="2"/>
        <w:shd w:val="clear" w:color="auto" w:fill="FFFFFF"/>
        <w:spacing w:before="161" w:after="161" w:line="450" w:lineRule="atLeast"/>
        <w:rPr>
          <w:rFonts w:ascii="inherit" w:hAnsi="inherit" w:cs="Arial"/>
          <w:color w:val="333333"/>
        </w:rPr>
      </w:pPr>
      <w:r>
        <w:rPr>
          <w:rFonts w:ascii="inherit" w:hAnsi="inherit" w:cs="Arial"/>
          <w:color w:val="333333"/>
        </w:rPr>
        <w:t>Селекторы</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Селектор находится в начале CSS-правила, до фигурных скобок, и определяет, к каким HTML-элементам применятся свойства и значения из правила.</w:t>
      </w:r>
    </w:p>
    <w:p w:rsidR="0045353F" w:rsidRP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45353F">
        <w:rPr>
          <w:rStyle w:val="HTML1"/>
          <w:rFonts w:ascii="Consolas" w:eastAsiaTheme="majorEastAsia" w:hAnsi="Consolas"/>
          <w:color w:val="333333"/>
          <w:bdr w:val="none" w:sz="0" w:space="0" w:color="auto" w:frame="1"/>
          <w:lang w:val="en-US"/>
        </w:rPr>
        <w:t>.feature-kitten {</w:t>
      </w:r>
    </w:p>
    <w:p w:rsidR="0045353F" w:rsidRP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45353F">
        <w:rPr>
          <w:rStyle w:val="HTML1"/>
          <w:rFonts w:ascii="Consolas" w:eastAsiaTheme="majorEastAsia" w:hAnsi="Consolas"/>
          <w:color w:val="333333"/>
          <w:bdr w:val="none" w:sz="0" w:space="0" w:color="auto" w:frame="1"/>
          <w:lang w:val="en-US"/>
        </w:rPr>
        <w:t xml:space="preserve">  padding-top: 60px;</w:t>
      </w:r>
    </w:p>
    <w:p w:rsidR="0045353F" w:rsidRDefault="0045353F" w:rsidP="0045353F">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Простейшие (и самые популярные) селекторы — это селекторы по тегам и по классам. Селекторы по тегам содержат имя тега без символов </w:t>
      </w:r>
      <w:r>
        <w:rPr>
          <w:rStyle w:val="HTML1"/>
          <w:rFonts w:ascii="Consolas" w:eastAsiaTheme="majorEastAsia" w:hAnsi="Consolas"/>
          <w:color w:val="333333"/>
          <w:bdr w:val="single" w:sz="6" w:space="1" w:color="D5D5D5" w:frame="1"/>
          <w:shd w:val="clear" w:color="auto" w:fill="F8F8F8"/>
        </w:rPr>
        <w:t>&lt;</w:t>
      </w:r>
      <w:r>
        <w:rPr>
          <w:rFonts w:ascii="Arial" w:hAnsi="Arial" w:cs="Arial"/>
          <w:color w:val="333333"/>
        </w:rPr>
        <w:t> и </w:t>
      </w:r>
      <w:r>
        <w:rPr>
          <w:rStyle w:val="HTML1"/>
          <w:rFonts w:ascii="Consolas" w:eastAsiaTheme="majorEastAsia" w:hAnsi="Consolas"/>
          <w:color w:val="333333"/>
          <w:bdr w:val="single" w:sz="6" w:space="1" w:color="D5D5D5" w:frame="1"/>
          <w:shd w:val="clear" w:color="auto" w:fill="F8F8F8"/>
        </w:rPr>
        <w:t>&gt;</w:t>
      </w:r>
      <w:r>
        <w:rPr>
          <w:rFonts w:ascii="Arial" w:hAnsi="Arial" w:cs="Arial"/>
          <w:color w:val="333333"/>
        </w:rPr>
        <w:t> и применяются ко всем подходящим тегам. Селекторы по классам начинаются с точки, за которой идёт имя класса, и применяются ко всем тегам с подходящим атрибутом </w:t>
      </w:r>
      <w:r>
        <w:rPr>
          <w:rStyle w:val="HTML1"/>
          <w:rFonts w:ascii="Consolas" w:eastAsiaTheme="majorEastAsia" w:hAnsi="Consolas"/>
          <w:color w:val="333333"/>
          <w:bdr w:val="single" w:sz="6" w:space="1" w:color="D5D5D5" w:frame="1"/>
          <w:shd w:val="clear" w:color="auto" w:fill="F8F8F8"/>
        </w:rPr>
        <w:t>class</w:t>
      </w:r>
      <w:r>
        <w:rPr>
          <w:rFonts w:ascii="Arial" w:hAnsi="Arial" w:cs="Arial"/>
          <w:color w:val="333333"/>
        </w:rPr>
        <w:t>.</w:t>
      </w:r>
    </w:p>
    <w:p w:rsidR="0045353F" w:rsidRP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45353F">
        <w:rPr>
          <w:rStyle w:val="HTML1"/>
          <w:rFonts w:ascii="Consolas" w:eastAsiaTheme="majorEastAsia" w:hAnsi="Consolas"/>
          <w:color w:val="333333"/>
          <w:bdr w:val="none" w:sz="0" w:space="0" w:color="auto" w:frame="1"/>
          <w:lang w:val="en-US"/>
        </w:rPr>
        <w:t>h1 { color: red; }</w:t>
      </w:r>
    </w:p>
    <w:p w:rsidR="0045353F" w:rsidRPr="0045353F" w:rsidRDefault="0045353F" w:rsidP="0045353F">
      <w:pPr>
        <w:pStyle w:val="HTML"/>
        <w:shd w:val="clear" w:color="auto" w:fill="F8F8F8"/>
        <w:spacing w:before="300" w:after="300"/>
        <w:ind w:left="-225"/>
        <w:rPr>
          <w:rFonts w:ascii="Consolas" w:hAnsi="Consolas"/>
          <w:color w:val="333333"/>
          <w:sz w:val="24"/>
          <w:szCs w:val="24"/>
          <w:lang w:val="en-US"/>
        </w:rPr>
      </w:pPr>
      <w:r w:rsidRPr="0045353F">
        <w:rPr>
          <w:rStyle w:val="HTML1"/>
          <w:rFonts w:ascii="Consolas" w:eastAsiaTheme="majorEastAsia" w:hAnsi="Consolas"/>
          <w:color w:val="333333"/>
          <w:bdr w:val="none" w:sz="0" w:space="0" w:color="auto" w:frame="1"/>
          <w:lang w:val="en-US"/>
        </w:rPr>
        <w:t>.info { color: blue; }</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На странице может быть несколько списков, и стили применятся ко всем спискам, даже к тем, которые вы менять не хотели. Чтобы избежать таких ситуаций, лучше не использовать селекторы по тегам или использовать их как можно реже.</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lastRenderedPageBreak/>
        <w:t>Если у CSS-правил отличаются только селекторы, а свойства и значения одинаковые, то их можно сгруппировать через запятую.</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Также можно комбинировать любые типы селекторов через пробел. Такие селекторы называются вложенными или контекстными и читаются справа налево. Например:</w:t>
      </w:r>
    </w:p>
    <w:p w:rsid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nav a {…}</w:t>
      </w:r>
    </w:p>
    <w:p w:rsid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.menu ul {…}</w:t>
      </w:r>
    </w:p>
    <w:p w:rsidR="0045353F" w:rsidRDefault="0045353F" w:rsidP="0045353F">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 xml:space="preserve">  .post .title {…}</w:t>
      </w:r>
    </w:p>
    <w:p w:rsidR="0045353F" w:rsidRDefault="0045353F" w:rsidP="0045353F">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Свойства и значения</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Список свойств и значений находится внутри фигурных скобок CSS-правила. Свойство определяет, какую характеристику внешнего вида мы хотим изменить, а значение — как именно.</w:t>
      </w:r>
    </w:p>
    <w:p w:rsidR="0045353F" w:rsidRP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45353F">
        <w:rPr>
          <w:rStyle w:val="HTML1"/>
          <w:rFonts w:ascii="Consolas" w:eastAsiaTheme="majorEastAsia" w:hAnsi="Consolas"/>
          <w:color w:val="333333"/>
          <w:bdr w:val="none" w:sz="0" w:space="0" w:color="auto" w:frame="1"/>
          <w:lang w:val="en-US"/>
        </w:rPr>
        <w:t>.feature-kitten {</w:t>
      </w:r>
    </w:p>
    <w:p w:rsidR="0045353F" w:rsidRP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45353F">
        <w:rPr>
          <w:rStyle w:val="HTML1"/>
          <w:rFonts w:ascii="Consolas" w:eastAsiaTheme="majorEastAsia" w:hAnsi="Consolas"/>
          <w:color w:val="333333"/>
          <w:bdr w:val="none" w:sz="0" w:space="0" w:color="auto" w:frame="1"/>
          <w:lang w:val="en-US"/>
        </w:rPr>
        <w:t xml:space="preserve">  padding-top: 60px;</w:t>
      </w:r>
    </w:p>
    <w:p w:rsidR="0045353F" w:rsidRDefault="0045353F" w:rsidP="0045353F">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Каждый раз, когда мы добавляем новое свойство или изменяем его значение, мы меняем что-то на странице.</w:t>
      </w:r>
    </w:p>
    <w:p w:rsidR="0045353F" w:rsidRDefault="0045353F" w:rsidP="0045353F">
      <w:pPr>
        <w:pStyle w:val="2"/>
        <w:shd w:val="clear" w:color="auto" w:fill="FFFFFF"/>
        <w:spacing w:before="161" w:after="161" w:line="450" w:lineRule="atLeast"/>
        <w:rPr>
          <w:rFonts w:ascii="inherit" w:hAnsi="inherit" w:cs="Arial"/>
          <w:color w:val="333333"/>
        </w:rPr>
      </w:pPr>
      <w:r>
        <w:rPr>
          <w:rFonts w:ascii="inherit" w:hAnsi="inherit" w:cs="Arial"/>
          <w:color w:val="333333"/>
        </w:rPr>
        <w:t>Наследование</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Наследование в CSS — это механизм, с помощью которого значения свойств элемента-родителя передаются его элементам-потомкам. Стили, присвоенные одному элементу, наследуются всеми потомками (вложенными элементами), но только в том случае, если они где-то явно не переопределены.</w:t>
      </w:r>
    </w:p>
    <w:p w:rsidR="0045353F" w:rsidRDefault="0045353F" w:rsidP="0045353F">
      <w:pPr>
        <w:pStyle w:val="2"/>
        <w:shd w:val="clear" w:color="auto" w:fill="FFFFFF"/>
        <w:spacing w:before="161" w:after="161" w:line="450" w:lineRule="atLeast"/>
        <w:rPr>
          <w:rFonts w:ascii="inherit" w:hAnsi="inherit" w:cs="Arial"/>
          <w:color w:val="333333"/>
        </w:rPr>
      </w:pPr>
      <w:r>
        <w:rPr>
          <w:rFonts w:ascii="inherit" w:hAnsi="inherit" w:cs="Arial"/>
          <w:color w:val="333333"/>
        </w:rPr>
        <w:t>Составные свойства</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 CSS есть обычные свойства, управляющие одним параметром отображения, и есть составные свойства, управляющие одновременно несколькими параметрами. Например, свойство </w:t>
      </w:r>
      <w:r>
        <w:rPr>
          <w:rStyle w:val="HTML1"/>
          <w:rFonts w:ascii="Consolas" w:eastAsiaTheme="majorEastAsia" w:hAnsi="Consolas"/>
          <w:color w:val="333333"/>
          <w:bdr w:val="single" w:sz="6" w:space="1" w:color="D5D5D5" w:frame="1"/>
          <w:shd w:val="clear" w:color="auto" w:fill="F8F8F8"/>
        </w:rPr>
        <w:t>font</w:t>
      </w:r>
      <w:r>
        <w:rPr>
          <w:rFonts w:ascii="Arial" w:hAnsi="Arial" w:cs="Arial"/>
          <w:color w:val="333333"/>
        </w:rPr>
        <w:t>. Оно задаёт сразу шесть параметров: размер и название шрифта, высоту строки и некоторые другие.</w:t>
      </w:r>
    </w:p>
    <w:p w:rsidR="0045353F" w:rsidRPr="0045353F" w:rsidRDefault="0045353F" w:rsidP="0045353F">
      <w:pPr>
        <w:pStyle w:val="HTML"/>
        <w:shd w:val="clear" w:color="auto" w:fill="F8F8F8"/>
        <w:spacing w:before="300" w:after="300"/>
        <w:ind w:left="-225"/>
        <w:rPr>
          <w:rFonts w:ascii="Consolas" w:hAnsi="Consolas"/>
          <w:color w:val="333333"/>
          <w:sz w:val="24"/>
          <w:szCs w:val="24"/>
          <w:lang w:val="en-US"/>
        </w:rPr>
      </w:pPr>
      <w:r w:rsidRPr="0045353F">
        <w:rPr>
          <w:rStyle w:val="HTML1"/>
          <w:rFonts w:ascii="Consolas" w:eastAsiaTheme="majorEastAsia" w:hAnsi="Consolas"/>
          <w:color w:val="333333"/>
          <w:bdr w:val="none" w:sz="0" w:space="0" w:color="auto" w:frame="1"/>
          <w:lang w:val="en-US"/>
        </w:rPr>
        <w:t>font: 16px/26px "Arial", sans-serif;</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lastRenderedPageBreak/>
        <w:t>Если значение обычного свойства не было задано в составном, то браузер при «расшифровке» использует исходное значение этого свойства.</w:t>
      </w:r>
    </w:p>
    <w:p w:rsidR="0045353F" w:rsidRDefault="0045353F" w:rsidP="0045353F">
      <w:pPr>
        <w:pStyle w:val="2"/>
        <w:shd w:val="clear" w:color="auto" w:fill="FFFFFF"/>
        <w:spacing w:before="161" w:after="161" w:line="450" w:lineRule="atLeast"/>
        <w:rPr>
          <w:rFonts w:ascii="inherit" w:hAnsi="inherit" w:cs="Arial"/>
          <w:color w:val="333333"/>
        </w:rPr>
      </w:pPr>
      <w:r>
        <w:rPr>
          <w:rFonts w:ascii="inherit" w:hAnsi="inherit" w:cs="Arial"/>
          <w:color w:val="333333"/>
        </w:rPr>
        <w:t>Типы значений: абсолютные и относительные</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Абсолютные единицы измерения привязаны к настоящим физическим размерам и связаны между собой жёсткими пропорциями. Пиксели, </w:t>
      </w:r>
      <w:r>
        <w:rPr>
          <w:rStyle w:val="HTML1"/>
          <w:rFonts w:ascii="Consolas" w:eastAsiaTheme="majorEastAsia" w:hAnsi="Consolas"/>
          <w:color w:val="333333"/>
          <w:bdr w:val="single" w:sz="6" w:space="1" w:color="D5D5D5" w:frame="1"/>
          <w:shd w:val="clear" w:color="auto" w:fill="F8F8F8"/>
        </w:rPr>
        <w:t>px</w:t>
      </w:r>
      <w:r>
        <w:rPr>
          <w:rFonts w:ascii="Arial" w:hAnsi="Arial" w:cs="Arial"/>
          <w:color w:val="333333"/>
        </w:rPr>
        <w:t>, используют чаще всего, остальные абсолютные единицы почти не применяют. Примеры абсолютных единиц измерения:</w:t>
      </w:r>
    </w:p>
    <w:p w:rsidR="0045353F" w:rsidRP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45353F">
        <w:rPr>
          <w:rStyle w:val="HTML1"/>
          <w:rFonts w:ascii="Consolas" w:eastAsiaTheme="majorEastAsia" w:hAnsi="Consolas"/>
          <w:color w:val="333333"/>
          <w:bdr w:val="none" w:sz="0" w:space="0" w:color="auto" w:frame="1"/>
          <w:lang w:val="en-US"/>
        </w:rPr>
        <w:t>font-size: 1cm;</w:t>
      </w:r>
    </w:p>
    <w:p w:rsidR="0045353F" w:rsidRP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45353F">
        <w:rPr>
          <w:rStyle w:val="HTML1"/>
          <w:rFonts w:ascii="Consolas" w:eastAsiaTheme="majorEastAsia" w:hAnsi="Consolas"/>
          <w:color w:val="333333"/>
          <w:bdr w:val="none" w:sz="0" w:space="0" w:color="auto" w:frame="1"/>
          <w:lang w:val="en-US"/>
        </w:rPr>
        <w:t>font-size: 10mm;</w:t>
      </w:r>
    </w:p>
    <w:p w:rsidR="0045353F" w:rsidRDefault="0045353F" w:rsidP="0045353F">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font-size: 38px;</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Относительные единицы измерения описывают значения, которые зависят от других значений. Например, ширина элемента в процентах зависит от ширины родительского элемента, а ширина элемента в </w:t>
      </w:r>
      <w:r>
        <w:rPr>
          <w:rStyle w:val="HTML1"/>
          <w:rFonts w:ascii="Consolas" w:eastAsiaTheme="majorEastAsia" w:hAnsi="Consolas"/>
          <w:color w:val="333333"/>
          <w:bdr w:val="single" w:sz="6" w:space="1" w:color="D5D5D5" w:frame="1"/>
          <w:shd w:val="clear" w:color="auto" w:fill="F8F8F8"/>
        </w:rPr>
        <w:t>em</w:t>
      </w:r>
      <w:r>
        <w:rPr>
          <w:rFonts w:ascii="Arial" w:hAnsi="Arial" w:cs="Arial"/>
          <w:color w:val="333333"/>
        </w:rPr>
        <w:t> зависит от размера шрифта самого элемента. К относительным единицам относятся </w:t>
      </w:r>
      <w:r>
        <w:rPr>
          <w:rStyle w:val="HTML1"/>
          <w:rFonts w:ascii="Consolas" w:eastAsiaTheme="majorEastAsia" w:hAnsi="Consolas"/>
          <w:color w:val="333333"/>
          <w:bdr w:val="single" w:sz="6" w:space="1" w:color="D5D5D5" w:frame="1"/>
          <w:shd w:val="clear" w:color="auto" w:fill="F8F8F8"/>
        </w:rPr>
        <w:t>em</w:t>
      </w:r>
      <w:r>
        <w:rPr>
          <w:rFonts w:ascii="Arial" w:hAnsi="Arial" w:cs="Arial"/>
          <w:color w:val="333333"/>
        </w:rPr>
        <w:t>, </w:t>
      </w:r>
      <w:r>
        <w:rPr>
          <w:rStyle w:val="HTML1"/>
          <w:rFonts w:ascii="Consolas" w:eastAsiaTheme="majorEastAsia" w:hAnsi="Consolas"/>
          <w:color w:val="333333"/>
          <w:bdr w:val="single" w:sz="6" w:space="1" w:color="D5D5D5" w:frame="1"/>
          <w:shd w:val="clear" w:color="auto" w:fill="F8F8F8"/>
        </w:rPr>
        <w:t>rem</w:t>
      </w:r>
      <w:r>
        <w:rPr>
          <w:rFonts w:ascii="Arial" w:hAnsi="Arial" w:cs="Arial"/>
          <w:color w:val="333333"/>
        </w:rPr>
        <w:t>, </w:t>
      </w:r>
      <w:r>
        <w:rPr>
          <w:rStyle w:val="HTML1"/>
          <w:rFonts w:ascii="Consolas" w:eastAsiaTheme="majorEastAsia" w:hAnsi="Consolas"/>
          <w:color w:val="333333"/>
          <w:bdr w:val="single" w:sz="6" w:space="1" w:color="D5D5D5" w:frame="1"/>
          <w:shd w:val="clear" w:color="auto" w:fill="F8F8F8"/>
        </w:rPr>
        <w:t>vh</w:t>
      </w:r>
      <w:r>
        <w:rPr>
          <w:rFonts w:ascii="Arial" w:hAnsi="Arial" w:cs="Arial"/>
          <w:color w:val="333333"/>
        </w:rPr>
        <w:t>, </w:t>
      </w:r>
      <w:r>
        <w:rPr>
          <w:rStyle w:val="HTML1"/>
          <w:rFonts w:ascii="Consolas" w:eastAsiaTheme="majorEastAsia" w:hAnsi="Consolas"/>
          <w:color w:val="333333"/>
          <w:bdr w:val="single" w:sz="6" w:space="1" w:color="D5D5D5" w:frame="1"/>
          <w:shd w:val="clear" w:color="auto" w:fill="F8F8F8"/>
        </w:rPr>
        <w:t>vw</w:t>
      </w:r>
      <w:r>
        <w:rPr>
          <w:rFonts w:ascii="Arial" w:hAnsi="Arial" w:cs="Arial"/>
          <w:color w:val="333333"/>
        </w:rPr>
        <w:t> и некоторые другие, ну и, конечно же, проценты.</w:t>
      </w:r>
    </w:p>
    <w:p w:rsidR="0045353F" w:rsidRDefault="0045353F" w:rsidP="0045353F">
      <w:pPr>
        <w:pStyle w:val="2"/>
        <w:shd w:val="clear" w:color="auto" w:fill="FFFFFF"/>
        <w:spacing w:before="161" w:after="161" w:line="450" w:lineRule="atLeast"/>
        <w:rPr>
          <w:rFonts w:ascii="inherit" w:hAnsi="inherit" w:cs="Arial"/>
          <w:color w:val="333333"/>
        </w:rPr>
      </w:pPr>
      <w:r>
        <w:rPr>
          <w:rFonts w:ascii="inherit" w:hAnsi="inherit" w:cs="Arial"/>
          <w:color w:val="333333"/>
        </w:rPr>
        <w:t>Стили по умолчанию</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Некоторым элементам можно не задавать никаких стилей, но у них всё равно будет какое-то оформление. Например, у списка </w:t>
      </w:r>
      <w:r>
        <w:rPr>
          <w:rStyle w:val="HTML1"/>
          <w:rFonts w:ascii="Consolas" w:eastAsiaTheme="majorEastAsia" w:hAnsi="Consolas"/>
          <w:color w:val="333333"/>
          <w:bdr w:val="single" w:sz="6" w:space="1" w:color="D5D5D5" w:frame="1"/>
          <w:shd w:val="clear" w:color="auto" w:fill="F8F8F8"/>
        </w:rPr>
        <w:t>&lt;ul&gt;</w:t>
      </w:r>
      <w:r>
        <w:rPr>
          <w:rFonts w:ascii="Arial" w:hAnsi="Arial" w:cs="Arial"/>
          <w:color w:val="333333"/>
        </w:rPr>
        <w:t> есть отступы и маркеры. Такие стили называются стилями по умолчанию и задаются внутри браузерных стилей изначально. Их можно переопределить или сбросить, задав другие значения свойств элементу.</w:t>
      </w:r>
    </w:p>
    <w:p w:rsidR="0045353F" w:rsidRDefault="0045353F" w:rsidP="0045353F">
      <w:pPr>
        <w:pStyle w:val="2"/>
        <w:shd w:val="clear" w:color="auto" w:fill="FFFFFF"/>
        <w:spacing w:before="161" w:after="161" w:line="450" w:lineRule="atLeast"/>
        <w:rPr>
          <w:rFonts w:ascii="inherit" w:hAnsi="inherit" w:cs="Arial"/>
          <w:color w:val="333333"/>
        </w:rPr>
      </w:pPr>
      <w:r>
        <w:rPr>
          <w:rFonts w:ascii="inherit" w:hAnsi="inherit" w:cs="Arial"/>
          <w:color w:val="333333"/>
        </w:rPr>
        <w:t>Каскадирование</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Когда браузер отрисовывает страницу, он должен определить итоговый вид каждого HTML-элемента. Для этого он собирает все CSS-правила, которые относятся к каждому элементу, ведь на элемент могут влиять сразу несколько CSS-правил. Механизм комбинирования стилей из разных источников в итоговый набор свойств и значений для каждого тега называется каскадностью. Например, есть такой элемент в разметке:</w:t>
      </w:r>
    </w:p>
    <w:p w:rsidR="0045353F" w:rsidRDefault="0045353F" w:rsidP="0045353F">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&lt;p class="beloved-color"&gt;Зелёный - мой любимый цвет&lt;/p&gt;</w:t>
      </w:r>
    </w:p>
    <w:p w:rsidR="0045353F" w:rsidRPr="0045353F" w:rsidRDefault="0045353F" w:rsidP="0045353F">
      <w:pPr>
        <w:pStyle w:val="a3"/>
        <w:shd w:val="clear" w:color="auto" w:fill="FFFFFF"/>
        <w:spacing w:before="0" w:beforeAutospacing="0" w:after="375" w:afterAutospacing="0" w:line="375" w:lineRule="atLeast"/>
        <w:rPr>
          <w:rFonts w:ascii="Arial" w:hAnsi="Arial" w:cs="Arial"/>
          <w:color w:val="333333"/>
          <w:lang w:val="en-US"/>
        </w:rPr>
      </w:pPr>
      <w:r>
        <w:rPr>
          <w:rFonts w:ascii="Arial" w:hAnsi="Arial" w:cs="Arial"/>
          <w:color w:val="333333"/>
        </w:rPr>
        <w:t>Заданные</w:t>
      </w:r>
      <w:r w:rsidRPr="0045353F">
        <w:rPr>
          <w:rFonts w:ascii="Arial" w:hAnsi="Arial" w:cs="Arial"/>
          <w:color w:val="333333"/>
          <w:lang w:val="en-US"/>
        </w:rPr>
        <w:t xml:space="preserve"> </w:t>
      </w:r>
      <w:r>
        <w:rPr>
          <w:rFonts w:ascii="Arial" w:hAnsi="Arial" w:cs="Arial"/>
          <w:color w:val="333333"/>
        </w:rPr>
        <w:t>стили</w:t>
      </w:r>
      <w:r w:rsidRPr="0045353F">
        <w:rPr>
          <w:rFonts w:ascii="Arial" w:hAnsi="Arial" w:cs="Arial"/>
          <w:color w:val="333333"/>
          <w:lang w:val="en-US"/>
        </w:rPr>
        <w:t>:</w:t>
      </w:r>
    </w:p>
    <w:p w:rsidR="0045353F" w:rsidRPr="0045353F" w:rsidRDefault="0045353F" w:rsidP="0045353F">
      <w:pPr>
        <w:pStyle w:val="HTML"/>
        <w:shd w:val="clear" w:color="auto" w:fill="F8F8F8"/>
        <w:spacing w:before="300" w:after="300"/>
        <w:ind w:left="-225"/>
        <w:rPr>
          <w:rFonts w:ascii="Consolas" w:hAnsi="Consolas"/>
          <w:color w:val="333333"/>
          <w:sz w:val="24"/>
          <w:szCs w:val="24"/>
          <w:lang w:val="en-US"/>
        </w:rPr>
      </w:pPr>
      <w:r w:rsidRPr="0045353F">
        <w:rPr>
          <w:rStyle w:val="HTML1"/>
          <w:rFonts w:ascii="Consolas" w:eastAsiaTheme="majorEastAsia" w:hAnsi="Consolas"/>
          <w:color w:val="333333"/>
          <w:bdr w:val="none" w:sz="0" w:space="0" w:color="auto" w:frame="1"/>
          <w:lang w:val="en-US"/>
        </w:rPr>
        <w:lastRenderedPageBreak/>
        <w:t>.beloved-color { color: green; }</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Браузерные стили:</w:t>
      </w:r>
    </w:p>
    <w:p w:rsidR="0045353F" w:rsidRDefault="0045353F" w:rsidP="0045353F">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margin: 1em 0;</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Итоговые стили:</w:t>
      </w:r>
    </w:p>
    <w:p w:rsidR="0045353F" w:rsidRP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45353F">
        <w:rPr>
          <w:rStyle w:val="HTML1"/>
          <w:rFonts w:ascii="Consolas" w:eastAsiaTheme="majorEastAsia" w:hAnsi="Consolas"/>
          <w:color w:val="333333"/>
          <w:bdr w:val="none" w:sz="0" w:space="0" w:color="auto" w:frame="1"/>
          <w:lang w:val="en-US"/>
        </w:rPr>
        <w:t>color: green;</w:t>
      </w:r>
    </w:p>
    <w:p w:rsidR="0045353F" w:rsidRPr="0045353F" w:rsidRDefault="0045353F" w:rsidP="0045353F">
      <w:pPr>
        <w:pStyle w:val="HTML"/>
        <w:shd w:val="clear" w:color="auto" w:fill="F8F8F8"/>
        <w:spacing w:before="300" w:after="300"/>
        <w:ind w:left="-225"/>
        <w:rPr>
          <w:rFonts w:ascii="Consolas" w:hAnsi="Consolas"/>
          <w:color w:val="333333"/>
          <w:sz w:val="24"/>
          <w:szCs w:val="24"/>
          <w:lang w:val="en-US"/>
        </w:rPr>
      </w:pPr>
      <w:r w:rsidRPr="0045353F">
        <w:rPr>
          <w:rStyle w:val="HTML1"/>
          <w:rFonts w:ascii="Consolas" w:eastAsiaTheme="majorEastAsia" w:hAnsi="Consolas"/>
          <w:color w:val="333333"/>
          <w:bdr w:val="none" w:sz="0" w:space="0" w:color="auto" w:frame="1"/>
          <w:lang w:val="en-US"/>
        </w:rPr>
        <w:t>margin: 1em 0;</w:t>
      </w:r>
    </w:p>
    <w:p w:rsidR="0045353F" w:rsidRPr="0045353F" w:rsidRDefault="0045353F" w:rsidP="0045353F">
      <w:pPr>
        <w:pStyle w:val="2"/>
        <w:shd w:val="clear" w:color="auto" w:fill="FFFFFF"/>
        <w:spacing w:before="161" w:after="161" w:line="450" w:lineRule="atLeast"/>
        <w:rPr>
          <w:rFonts w:ascii="inherit" w:hAnsi="inherit" w:cs="Arial"/>
          <w:color w:val="333333"/>
          <w:sz w:val="36"/>
          <w:szCs w:val="36"/>
          <w:lang w:val="en-US"/>
        </w:rPr>
      </w:pPr>
      <w:r>
        <w:rPr>
          <w:rFonts w:ascii="inherit" w:hAnsi="inherit" w:cs="Arial"/>
          <w:color w:val="333333"/>
        </w:rPr>
        <w:t>Конфликт</w:t>
      </w:r>
      <w:r w:rsidRPr="0045353F">
        <w:rPr>
          <w:rFonts w:ascii="inherit" w:hAnsi="inherit" w:cs="Arial"/>
          <w:color w:val="333333"/>
          <w:lang w:val="en-US"/>
        </w:rPr>
        <w:t xml:space="preserve"> </w:t>
      </w:r>
      <w:r>
        <w:rPr>
          <w:rFonts w:ascii="inherit" w:hAnsi="inherit" w:cs="Arial"/>
          <w:color w:val="333333"/>
        </w:rPr>
        <w:t>свойств</w:t>
      </w:r>
    </w:p>
    <w:p w:rsidR="0045353F" w:rsidRPr="0045353F" w:rsidRDefault="0045353F" w:rsidP="0045353F">
      <w:pPr>
        <w:pStyle w:val="a3"/>
        <w:shd w:val="clear" w:color="auto" w:fill="FFFFFF"/>
        <w:spacing w:before="0" w:beforeAutospacing="0" w:after="375" w:afterAutospacing="0" w:line="375" w:lineRule="atLeast"/>
        <w:rPr>
          <w:rFonts w:ascii="Arial" w:hAnsi="Arial" w:cs="Arial"/>
          <w:color w:val="333333"/>
          <w:lang w:val="en-US"/>
        </w:rPr>
      </w:pPr>
      <w:r>
        <w:rPr>
          <w:rFonts w:ascii="Arial" w:hAnsi="Arial" w:cs="Arial"/>
          <w:color w:val="333333"/>
        </w:rPr>
        <w:t>На один элемент могут действовать несколько CSS-правил. Если в этих правилах есть одинаковые свойства с разными значениями, то возникает конфликт. Например</w:t>
      </w:r>
      <w:r w:rsidRPr="0045353F">
        <w:rPr>
          <w:rFonts w:ascii="Arial" w:hAnsi="Arial" w:cs="Arial"/>
          <w:color w:val="333333"/>
          <w:lang w:val="en-US"/>
        </w:rPr>
        <w:t>:</w:t>
      </w:r>
    </w:p>
    <w:p w:rsidR="0045353F" w:rsidRP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45353F">
        <w:rPr>
          <w:rStyle w:val="HTML1"/>
          <w:rFonts w:ascii="Consolas" w:eastAsiaTheme="majorEastAsia" w:hAnsi="Consolas"/>
          <w:color w:val="333333"/>
          <w:bdr w:val="none" w:sz="0" w:space="0" w:color="auto" w:frame="1"/>
          <w:lang w:val="en-US"/>
        </w:rPr>
        <w:t>ul { list-style: disc; }</w:t>
      </w:r>
    </w:p>
    <w:p w:rsidR="0045353F" w:rsidRPr="0045353F" w:rsidRDefault="0045353F" w:rsidP="0045353F">
      <w:pPr>
        <w:pStyle w:val="HTML"/>
        <w:shd w:val="clear" w:color="auto" w:fill="F8F8F8"/>
        <w:spacing w:before="300" w:after="300"/>
        <w:ind w:left="-225"/>
        <w:rPr>
          <w:rFonts w:ascii="Consolas" w:hAnsi="Consolas"/>
          <w:color w:val="333333"/>
          <w:sz w:val="24"/>
          <w:szCs w:val="24"/>
          <w:lang w:val="en-US"/>
        </w:rPr>
      </w:pPr>
      <w:r w:rsidRPr="0045353F">
        <w:rPr>
          <w:rStyle w:val="HTML1"/>
          <w:rFonts w:ascii="Consolas" w:eastAsiaTheme="majorEastAsia" w:hAnsi="Consolas"/>
          <w:color w:val="333333"/>
          <w:bdr w:val="none" w:sz="0" w:space="0" w:color="auto" w:frame="1"/>
          <w:lang w:val="en-US"/>
        </w:rPr>
        <w:t>.blog-navigation ul { list-style: none; }</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Браузеру нужно как-то решать, какими будут итоговые значения конфликтующих свойств. Конфликт разрешается максимум за три шага. Если на текущем шаге определиться не удалось, то выполняется следующий шаг. Вот эти шаги:</w:t>
      </w:r>
    </w:p>
    <w:p w:rsidR="0045353F" w:rsidRDefault="0045353F" w:rsidP="0045353F">
      <w:pPr>
        <w:numPr>
          <w:ilvl w:val="0"/>
          <w:numId w:val="6"/>
        </w:numPr>
        <w:shd w:val="clear" w:color="auto" w:fill="FFFFFF"/>
        <w:spacing w:before="151" w:after="151" w:line="375" w:lineRule="atLeast"/>
        <w:ind w:left="0"/>
        <w:rPr>
          <w:rFonts w:ascii="Arial" w:hAnsi="Arial" w:cs="Arial"/>
          <w:color w:val="333333"/>
        </w:rPr>
      </w:pPr>
      <w:r>
        <w:rPr>
          <w:rFonts w:ascii="Arial" w:hAnsi="Arial" w:cs="Arial"/>
          <w:color w:val="333333"/>
        </w:rPr>
        <w:t>Сравниваются приоритеты стилевых файлов, в которых находятся конфликтующие свойства. Например, авторские (то есть наши) стили приоритетнее браузерных.</w:t>
      </w:r>
    </w:p>
    <w:p w:rsidR="0045353F" w:rsidRDefault="0045353F" w:rsidP="0045353F">
      <w:pPr>
        <w:numPr>
          <w:ilvl w:val="0"/>
          <w:numId w:val="6"/>
        </w:numPr>
        <w:shd w:val="clear" w:color="auto" w:fill="FFFFFF"/>
        <w:spacing w:before="151" w:after="151" w:line="375" w:lineRule="atLeast"/>
        <w:ind w:left="0"/>
        <w:rPr>
          <w:rFonts w:ascii="Arial" w:hAnsi="Arial" w:cs="Arial"/>
          <w:color w:val="333333"/>
        </w:rPr>
      </w:pPr>
      <w:r>
        <w:rPr>
          <w:rFonts w:ascii="Arial" w:hAnsi="Arial" w:cs="Arial"/>
          <w:color w:val="333333"/>
        </w:rPr>
        <w:t>Сравнивается специфичность селекторов у CSS-правил с конфликтующими свойствами. Например, селектор по классу более специфичен, чем селектор по тегу.</w:t>
      </w:r>
    </w:p>
    <w:p w:rsidR="0045353F" w:rsidRDefault="0045353F" w:rsidP="0045353F">
      <w:pPr>
        <w:numPr>
          <w:ilvl w:val="0"/>
          <w:numId w:val="6"/>
        </w:numPr>
        <w:shd w:val="clear" w:color="auto" w:fill="FFFFFF"/>
        <w:spacing w:before="151" w:after="151" w:line="375" w:lineRule="atLeast"/>
        <w:ind w:left="0"/>
        <w:rPr>
          <w:rFonts w:ascii="Arial" w:hAnsi="Arial" w:cs="Arial"/>
          <w:color w:val="333333"/>
        </w:rPr>
      </w:pPr>
      <w:r>
        <w:rPr>
          <w:rFonts w:ascii="Arial" w:hAnsi="Arial" w:cs="Arial"/>
          <w:color w:val="333333"/>
        </w:rPr>
        <w:t>Побеждает то свойство, которое находится ниже в коде.</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Каскад работает и внутри CSS-правил.</w:t>
      </w:r>
    </w:p>
    <w:p w:rsidR="0045353F" w:rsidRDefault="0045353F" w:rsidP="0045353F">
      <w:pPr>
        <w:pStyle w:val="2"/>
        <w:shd w:val="clear" w:color="auto" w:fill="FFFFFF"/>
        <w:spacing w:before="161" w:after="161" w:line="450" w:lineRule="atLeast"/>
        <w:rPr>
          <w:rFonts w:ascii="inherit" w:hAnsi="inherit" w:cs="Arial"/>
          <w:color w:val="333333"/>
        </w:rPr>
      </w:pPr>
      <w:r>
        <w:rPr>
          <w:rFonts w:ascii="inherit" w:hAnsi="inherit" w:cs="Arial"/>
          <w:color w:val="333333"/>
        </w:rPr>
        <w:t>Встраивание и подключение внешних стилей</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Внешние стили подключаются через тег </w:t>
      </w:r>
      <w:r>
        <w:rPr>
          <w:rStyle w:val="HTML1"/>
          <w:rFonts w:ascii="Consolas" w:eastAsiaTheme="majorEastAsia" w:hAnsi="Consolas"/>
          <w:color w:val="333333"/>
          <w:bdr w:val="single" w:sz="6" w:space="1" w:color="D5D5D5" w:frame="1"/>
          <w:shd w:val="clear" w:color="auto" w:fill="F8F8F8"/>
        </w:rPr>
        <w:t>&lt;link&gt;</w:t>
      </w:r>
    </w:p>
    <w:p w:rsidR="0045353F" w:rsidRPr="0045353F" w:rsidRDefault="0045353F" w:rsidP="0045353F">
      <w:pPr>
        <w:pStyle w:val="HTML"/>
        <w:shd w:val="clear" w:color="auto" w:fill="F8F8F8"/>
        <w:spacing w:before="300" w:after="300"/>
        <w:ind w:left="-225"/>
        <w:rPr>
          <w:rFonts w:ascii="Consolas" w:hAnsi="Consolas"/>
          <w:color w:val="333333"/>
          <w:sz w:val="24"/>
          <w:szCs w:val="24"/>
          <w:lang w:val="en-US"/>
        </w:rPr>
      </w:pPr>
      <w:r w:rsidRPr="0045353F">
        <w:rPr>
          <w:rStyle w:val="HTML1"/>
          <w:rFonts w:ascii="Consolas" w:eastAsiaTheme="majorEastAsia" w:hAnsi="Consolas"/>
          <w:color w:val="333333"/>
          <w:bdr w:val="none" w:sz="0" w:space="0" w:color="auto" w:frame="1"/>
          <w:lang w:val="en-US"/>
        </w:rPr>
        <w:t>&lt;link rel="stylesheet" href="style.css"&gt;</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Встраивание стилей в тег </w:t>
      </w:r>
      <w:r>
        <w:rPr>
          <w:rStyle w:val="HTML1"/>
          <w:rFonts w:ascii="Consolas" w:eastAsiaTheme="majorEastAsia" w:hAnsi="Consolas"/>
          <w:color w:val="333333"/>
          <w:bdr w:val="single" w:sz="6" w:space="1" w:color="D5D5D5" w:frame="1"/>
          <w:shd w:val="clear" w:color="auto" w:fill="F8F8F8"/>
        </w:rPr>
        <w:t>&lt;style&gt;</w:t>
      </w:r>
      <w:r>
        <w:rPr>
          <w:rFonts w:ascii="Arial" w:hAnsi="Arial" w:cs="Arial"/>
          <w:color w:val="333333"/>
        </w:rPr>
        <w:t>. Его обычно размещают внутри </w:t>
      </w:r>
      <w:r>
        <w:rPr>
          <w:rStyle w:val="HTML1"/>
          <w:rFonts w:ascii="Consolas" w:eastAsiaTheme="majorEastAsia" w:hAnsi="Consolas"/>
          <w:color w:val="333333"/>
          <w:bdr w:val="single" w:sz="6" w:space="1" w:color="D5D5D5" w:frame="1"/>
          <w:shd w:val="clear" w:color="auto" w:fill="F8F8F8"/>
        </w:rPr>
        <w:t>&lt;head&gt;</w:t>
      </w:r>
      <w:r>
        <w:rPr>
          <w:rFonts w:ascii="Arial" w:hAnsi="Arial" w:cs="Arial"/>
          <w:color w:val="333333"/>
        </w:rPr>
        <w:t>:</w:t>
      </w:r>
    </w:p>
    <w:p w:rsidR="0045353F" w:rsidRPr="00AC3A9E"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AC3A9E">
        <w:rPr>
          <w:rStyle w:val="HTML1"/>
          <w:rFonts w:ascii="Consolas" w:eastAsiaTheme="majorEastAsia" w:hAnsi="Consolas"/>
          <w:color w:val="333333"/>
          <w:bdr w:val="none" w:sz="0" w:space="0" w:color="auto" w:frame="1"/>
          <w:lang w:val="en-US"/>
        </w:rPr>
        <w:t>&lt;head&gt;</w:t>
      </w:r>
    </w:p>
    <w:p w:rsidR="0045353F" w:rsidRP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45353F">
        <w:rPr>
          <w:rStyle w:val="HTML1"/>
          <w:rFonts w:ascii="Consolas" w:eastAsiaTheme="majorEastAsia" w:hAnsi="Consolas"/>
          <w:color w:val="333333"/>
          <w:bdr w:val="none" w:sz="0" w:space="0" w:color="auto" w:frame="1"/>
          <w:lang w:val="en-US"/>
        </w:rPr>
        <w:lastRenderedPageBreak/>
        <w:t xml:space="preserve">  &lt;style&gt;</w:t>
      </w:r>
    </w:p>
    <w:p w:rsidR="0045353F" w:rsidRP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45353F">
        <w:rPr>
          <w:rStyle w:val="HTML1"/>
          <w:rFonts w:ascii="Consolas" w:eastAsiaTheme="majorEastAsia" w:hAnsi="Consolas"/>
          <w:color w:val="333333"/>
          <w:bdr w:val="none" w:sz="0" w:space="0" w:color="auto" w:frame="1"/>
          <w:lang w:val="en-US"/>
        </w:rPr>
        <w:t xml:space="preserve">    CSS-</w:t>
      </w:r>
      <w:r>
        <w:rPr>
          <w:rStyle w:val="HTML1"/>
          <w:rFonts w:ascii="Consolas" w:eastAsiaTheme="majorEastAsia" w:hAnsi="Consolas"/>
          <w:color w:val="333333"/>
          <w:bdr w:val="none" w:sz="0" w:space="0" w:color="auto" w:frame="1"/>
        </w:rPr>
        <w:t>код</w:t>
      </w:r>
    </w:p>
    <w:p w:rsidR="0045353F" w:rsidRPr="0045353F" w:rsidRDefault="0045353F" w:rsidP="0045353F">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45353F">
        <w:rPr>
          <w:rStyle w:val="HTML1"/>
          <w:rFonts w:ascii="Consolas" w:eastAsiaTheme="majorEastAsia" w:hAnsi="Consolas"/>
          <w:color w:val="333333"/>
          <w:bdr w:val="none" w:sz="0" w:space="0" w:color="auto" w:frame="1"/>
          <w:lang w:val="en-US"/>
        </w:rPr>
        <w:t xml:space="preserve">  &lt;/style&gt;</w:t>
      </w:r>
    </w:p>
    <w:p w:rsidR="0045353F" w:rsidRPr="00AC3A9E" w:rsidRDefault="0045353F" w:rsidP="0045353F">
      <w:pPr>
        <w:pStyle w:val="HTML"/>
        <w:shd w:val="clear" w:color="auto" w:fill="F8F8F8"/>
        <w:spacing w:before="300" w:after="300"/>
        <w:ind w:left="-225"/>
        <w:rPr>
          <w:rFonts w:ascii="Consolas" w:hAnsi="Consolas"/>
          <w:color w:val="333333"/>
          <w:sz w:val="24"/>
          <w:szCs w:val="24"/>
        </w:rPr>
      </w:pPr>
      <w:r w:rsidRPr="00AC3A9E">
        <w:rPr>
          <w:rStyle w:val="HTML1"/>
          <w:rFonts w:ascii="Consolas" w:eastAsiaTheme="majorEastAsia" w:hAnsi="Consolas"/>
          <w:color w:val="333333"/>
          <w:bdr w:val="none" w:sz="0" w:space="0" w:color="auto" w:frame="1"/>
        </w:rPr>
        <w:t>&lt;/</w:t>
      </w:r>
      <w:r w:rsidRPr="0045353F">
        <w:rPr>
          <w:rStyle w:val="HTML1"/>
          <w:rFonts w:ascii="Consolas" w:eastAsiaTheme="majorEastAsia" w:hAnsi="Consolas"/>
          <w:color w:val="333333"/>
          <w:bdr w:val="none" w:sz="0" w:space="0" w:color="auto" w:frame="1"/>
          <w:lang w:val="en-US"/>
        </w:rPr>
        <w:t>head</w:t>
      </w:r>
      <w:r w:rsidRPr="00AC3A9E">
        <w:rPr>
          <w:rStyle w:val="HTML1"/>
          <w:rFonts w:ascii="Consolas" w:eastAsiaTheme="majorEastAsia" w:hAnsi="Consolas"/>
          <w:color w:val="333333"/>
          <w:bdr w:val="none" w:sz="0" w:space="0" w:color="auto" w:frame="1"/>
        </w:rPr>
        <w:t>&gt;</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Такой способ используется для оптимизации загрузки страницы, ведь в таком случае браузер не будет отправлять дополнительных запросов на сервер.</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Встраивание в атрибут </w:t>
      </w:r>
      <w:r>
        <w:rPr>
          <w:rStyle w:val="HTML1"/>
          <w:rFonts w:ascii="Consolas" w:eastAsiaTheme="majorEastAsia" w:hAnsi="Consolas"/>
          <w:color w:val="333333"/>
          <w:bdr w:val="single" w:sz="6" w:space="1" w:color="D5D5D5" w:frame="1"/>
          <w:shd w:val="clear" w:color="auto" w:fill="F8F8F8"/>
        </w:rPr>
        <w:t>style</w:t>
      </w:r>
      <w:r>
        <w:rPr>
          <w:rFonts w:ascii="Arial" w:hAnsi="Arial" w:cs="Arial"/>
          <w:color w:val="333333"/>
        </w:rPr>
        <w:t>:</w:t>
      </w:r>
    </w:p>
    <w:p w:rsidR="0045353F" w:rsidRDefault="0045353F" w:rsidP="0045353F">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&lt;div style="width: 50%;"&gt;&lt;/div&gt;</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Свойства и значения, прописанные таким образом, применятся точечно к одному элементу.</w:t>
      </w:r>
    </w:p>
    <w:p w:rsidR="0045353F" w:rsidRDefault="0045353F" w:rsidP="0045353F">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Обычно использование этого способа считается плохой практикой. Но иногда в виде исключения бывает удобнее воспользоваться встраиванием стилей в атрибут </w:t>
      </w:r>
      <w:r>
        <w:rPr>
          <w:rStyle w:val="HTML1"/>
          <w:rFonts w:ascii="Consolas" w:eastAsiaTheme="majorEastAsia" w:hAnsi="Consolas"/>
          <w:color w:val="333333"/>
          <w:bdr w:val="single" w:sz="6" w:space="1" w:color="D5D5D5" w:frame="1"/>
          <w:shd w:val="clear" w:color="auto" w:fill="F8F8F8"/>
        </w:rPr>
        <w:t>style</w:t>
      </w:r>
      <w:r>
        <w:rPr>
          <w:rFonts w:ascii="Arial" w:hAnsi="Arial" w:cs="Arial"/>
          <w:color w:val="333333"/>
        </w:rPr>
        <w:t>, чем писать отдельные CSS-правила. Например, когда нужно управлять стилями именно из разметки, и создавать отдельные классы при этом будет излишне. Так бывает, когда какие-то стилевые параметры устанавливаются с помощью сторонних программ или другими людьми, например, через CMS.</w:t>
      </w:r>
    </w:p>
    <w:p w:rsidR="00FA0E45" w:rsidRDefault="00FA0E45">
      <w:r>
        <w:br w:type="page"/>
      </w:r>
    </w:p>
    <w:p w:rsidR="00FA0E45" w:rsidRDefault="00FA0E45" w:rsidP="00FA0E45">
      <w:pPr>
        <w:pStyle w:val="1"/>
        <w:shd w:val="clear" w:color="auto" w:fill="FFFFFF"/>
        <w:spacing w:before="0" w:beforeAutospacing="0" w:after="225" w:afterAutospacing="0" w:line="450" w:lineRule="atLeast"/>
        <w:rPr>
          <w:rFonts w:ascii="Arial" w:hAnsi="Arial" w:cs="Arial"/>
          <w:color w:val="333333"/>
          <w:sz w:val="54"/>
          <w:szCs w:val="54"/>
        </w:rPr>
      </w:pPr>
      <w:r>
        <w:rPr>
          <w:rFonts w:ascii="Arial" w:hAnsi="Arial" w:cs="Arial"/>
          <w:color w:val="333333"/>
          <w:sz w:val="54"/>
          <w:szCs w:val="54"/>
        </w:rPr>
        <w:lastRenderedPageBreak/>
        <w:t>Конспект «Оформление текста»</w:t>
      </w:r>
    </w:p>
    <w:p w:rsidR="00FA0E45" w:rsidRDefault="00FA0E45" w:rsidP="00FA0E45">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Свойство font-size</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Управляет размером шрифта. Значение свойства задаёт желаемую высоту символа шрифта. Причём единицы измерения могут быть </w:t>
      </w:r>
      <w:hyperlink r:id="rId9" w:history="1">
        <w:r>
          <w:rPr>
            <w:rStyle w:val="a5"/>
            <w:rFonts w:ascii="Arial" w:hAnsi="Arial" w:cs="Arial"/>
            <w:color w:val="3527B6"/>
          </w:rPr>
          <w:t>абсолютными или относительными</w:t>
        </w:r>
      </w:hyperlink>
      <w:r>
        <w:rPr>
          <w:rFonts w:ascii="Arial" w:hAnsi="Arial" w:cs="Arial"/>
          <w:color w:val="333333"/>
        </w:rPr>
        <w:t>.</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Самая часто используемая единица измерения размера шрифта — пиксели </w:t>
      </w:r>
      <w:r>
        <w:rPr>
          <w:rStyle w:val="HTML1"/>
          <w:rFonts w:ascii="Consolas" w:eastAsiaTheme="majorEastAsia" w:hAnsi="Consolas"/>
          <w:color w:val="333333"/>
          <w:bdr w:val="single" w:sz="6" w:space="1" w:color="D5D5D5" w:frame="1"/>
          <w:shd w:val="clear" w:color="auto" w:fill="F8F8F8"/>
        </w:rPr>
        <w:t>px</w:t>
      </w:r>
      <w:r>
        <w:rPr>
          <w:rFonts w:ascii="Arial" w:hAnsi="Arial" w:cs="Arial"/>
          <w:color w:val="333333"/>
        </w:rPr>
        <w:t>:</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p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font-size: 20px;</w:t>
      </w:r>
    </w:p>
    <w:p w:rsidR="00FA0E45" w:rsidRDefault="00FA0E45" w:rsidP="00FA0E45">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Но, чтобы при изменении основного размера шрифта родителя его дочерние элементы пропорционально меняли свои размеры шрифта, есть специальная единица измерения — </w:t>
      </w:r>
      <w:r>
        <w:rPr>
          <w:rStyle w:val="HTML1"/>
          <w:rFonts w:ascii="Consolas" w:eastAsiaTheme="majorEastAsia" w:hAnsi="Consolas"/>
          <w:color w:val="333333"/>
          <w:bdr w:val="single" w:sz="6" w:space="1" w:color="D5D5D5" w:frame="1"/>
          <w:shd w:val="clear" w:color="auto" w:fill="F8F8F8"/>
        </w:rPr>
        <w:t>em</w:t>
      </w:r>
      <w:r>
        <w:rPr>
          <w:rFonts w:ascii="Arial" w:hAnsi="Arial" w:cs="Arial"/>
          <w:color w:val="333333"/>
        </w:rPr>
        <w:t>.</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Величина </w:t>
      </w:r>
      <w:r>
        <w:rPr>
          <w:rStyle w:val="HTML1"/>
          <w:rFonts w:ascii="Consolas" w:eastAsiaTheme="majorEastAsia" w:hAnsi="Consolas"/>
          <w:color w:val="333333"/>
          <w:bdr w:val="single" w:sz="6" w:space="1" w:color="D5D5D5" w:frame="1"/>
          <w:shd w:val="clear" w:color="auto" w:fill="F8F8F8"/>
        </w:rPr>
        <w:t>1em</w:t>
      </w:r>
      <w:r>
        <w:rPr>
          <w:rFonts w:ascii="Arial" w:hAnsi="Arial" w:cs="Arial"/>
          <w:color w:val="333333"/>
        </w:rPr>
        <w:t> — это </w:t>
      </w:r>
      <w:r>
        <w:rPr>
          <w:rFonts w:ascii="Arial" w:hAnsi="Arial" w:cs="Arial"/>
          <w:i/>
          <w:iCs/>
          <w:color w:val="333333"/>
        </w:rPr>
        <w:t>такой же</w:t>
      </w:r>
      <w:r>
        <w:rPr>
          <w:rFonts w:ascii="Arial" w:hAnsi="Arial" w:cs="Arial"/>
          <w:color w:val="333333"/>
        </w:rPr>
        <w:t> размер шрифта, что и у родителя. Соответственно, если нужно, чтобы шрифт дочернего элемента был всегда в 2 раза больше родительского, то надо задать значение </w:t>
      </w:r>
      <w:r>
        <w:rPr>
          <w:rStyle w:val="HTML1"/>
          <w:rFonts w:ascii="Consolas" w:eastAsiaTheme="majorEastAsia" w:hAnsi="Consolas"/>
          <w:color w:val="333333"/>
          <w:bdr w:val="single" w:sz="6" w:space="1" w:color="D5D5D5" w:frame="1"/>
          <w:shd w:val="clear" w:color="auto" w:fill="F8F8F8"/>
        </w:rPr>
        <w:t>2em</w:t>
      </w:r>
      <w:r>
        <w:rPr>
          <w:rFonts w:ascii="Arial" w:hAnsi="Arial" w:cs="Arial"/>
          <w:color w:val="333333"/>
        </w:rPr>
        <w:t>:</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h1 {</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 xml:space="preserve">  font-size: 2em;</w:t>
      </w:r>
    </w:p>
    <w:p w:rsidR="00FA0E45" w:rsidRPr="00FA0E45" w:rsidRDefault="00FA0E45" w:rsidP="00FA0E45">
      <w:pPr>
        <w:pStyle w:val="HTML"/>
        <w:shd w:val="clear" w:color="auto" w:fill="F8F8F8"/>
        <w:spacing w:before="300" w:after="300"/>
        <w:ind w:left="-225"/>
        <w:rPr>
          <w:rFonts w:ascii="Consolas" w:hAnsi="Consolas"/>
          <w:color w:val="333333"/>
          <w:sz w:val="24"/>
          <w:szCs w:val="24"/>
          <w:lang w:val="en-US"/>
        </w:rPr>
      </w:pPr>
      <w:r w:rsidRPr="00FA0E45">
        <w:rPr>
          <w:rStyle w:val="HTML1"/>
          <w:rFonts w:ascii="Consolas" w:eastAsiaTheme="majorEastAsia" w:hAnsi="Consolas"/>
          <w:color w:val="333333"/>
          <w:bdr w:val="none" w:sz="0" w:space="0" w:color="auto" w:frame="1"/>
          <w:lang w:val="en-US"/>
        </w:rPr>
        <w:t>}</w:t>
      </w:r>
    </w:p>
    <w:p w:rsidR="00FA0E45" w:rsidRPr="00FA0E45" w:rsidRDefault="00FA0E45" w:rsidP="00FA0E45">
      <w:pPr>
        <w:pStyle w:val="2"/>
        <w:shd w:val="clear" w:color="auto" w:fill="FFFFFF"/>
        <w:spacing w:before="161" w:after="161" w:line="450" w:lineRule="atLeast"/>
        <w:rPr>
          <w:rFonts w:ascii="inherit" w:hAnsi="inherit" w:cs="Arial"/>
          <w:color w:val="333333"/>
          <w:sz w:val="36"/>
          <w:szCs w:val="36"/>
          <w:lang w:val="en-US"/>
        </w:rPr>
      </w:pPr>
      <w:r>
        <w:rPr>
          <w:rFonts w:ascii="inherit" w:hAnsi="inherit" w:cs="Arial"/>
          <w:color w:val="333333"/>
        </w:rPr>
        <w:t>Свойство</w:t>
      </w:r>
      <w:r w:rsidRPr="00FA0E45">
        <w:rPr>
          <w:rFonts w:ascii="inherit" w:hAnsi="inherit" w:cs="Arial"/>
          <w:color w:val="333333"/>
          <w:lang w:val="en-US"/>
        </w:rPr>
        <w:t xml:space="preserve"> line-height</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Свойство управляет высотой строки или межстрочным интервалом.</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По умолчанию это свойство имеет значение </w:t>
      </w:r>
      <w:r>
        <w:rPr>
          <w:rStyle w:val="HTML1"/>
          <w:rFonts w:ascii="Consolas" w:eastAsiaTheme="majorEastAsia" w:hAnsi="Consolas"/>
          <w:color w:val="333333"/>
          <w:bdr w:val="single" w:sz="6" w:space="1" w:color="D5D5D5" w:frame="1"/>
          <w:shd w:val="clear" w:color="auto" w:fill="F8F8F8"/>
        </w:rPr>
        <w:t>normal</w:t>
      </w:r>
      <w:r>
        <w:rPr>
          <w:rFonts w:ascii="Arial" w:hAnsi="Arial" w:cs="Arial"/>
          <w:color w:val="333333"/>
        </w:rPr>
        <w:t>. Оно указывает браузеру, что межстрочный интервал нужно подобрать автоматически, исходя из размера шрифта. Спецификация рекомендует устанавливать его в пределах </w:t>
      </w:r>
      <w:r>
        <w:rPr>
          <w:rStyle w:val="HTML1"/>
          <w:rFonts w:ascii="Consolas" w:eastAsiaTheme="majorEastAsia" w:hAnsi="Consolas"/>
          <w:color w:val="333333"/>
          <w:bdr w:val="single" w:sz="6" w:space="1" w:color="D5D5D5" w:frame="1"/>
          <w:shd w:val="clear" w:color="auto" w:fill="F8F8F8"/>
        </w:rPr>
        <w:t>100-120%</w:t>
      </w:r>
      <w:r>
        <w:rPr>
          <w:rFonts w:ascii="Arial" w:hAnsi="Arial" w:cs="Arial"/>
          <w:color w:val="333333"/>
        </w:rPr>
        <w:t> от размера шрифта. То есть:</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p {</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 xml:space="preserve">  font-size: 10px;</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 xml:space="preserve">  line-height: normal; /* </w:t>
      </w:r>
      <w:r>
        <w:rPr>
          <w:rStyle w:val="HTML1"/>
          <w:rFonts w:ascii="Consolas" w:eastAsiaTheme="majorEastAsia" w:hAnsi="Consolas"/>
          <w:color w:val="333333"/>
          <w:bdr w:val="none" w:sz="0" w:space="0" w:color="auto" w:frame="1"/>
        </w:rPr>
        <w:t>значение</w:t>
      </w:r>
      <w:r w:rsidRPr="00FA0E45">
        <w:rPr>
          <w:rStyle w:val="HTML1"/>
          <w:rFonts w:ascii="Consolas" w:eastAsiaTheme="majorEastAsia" w:hAnsi="Consolas"/>
          <w:color w:val="333333"/>
          <w:bdr w:val="none" w:sz="0" w:space="0" w:color="auto" w:frame="1"/>
          <w:lang w:val="en-US"/>
        </w:rPr>
        <w:t xml:space="preserve"> </w:t>
      </w:r>
      <w:r>
        <w:rPr>
          <w:rStyle w:val="HTML1"/>
          <w:rFonts w:ascii="Consolas" w:eastAsiaTheme="majorEastAsia" w:hAnsi="Consolas"/>
          <w:color w:val="333333"/>
          <w:bdr w:val="none" w:sz="0" w:space="0" w:color="auto" w:frame="1"/>
        </w:rPr>
        <w:t>будет</w:t>
      </w:r>
      <w:r w:rsidRPr="00FA0E45">
        <w:rPr>
          <w:rStyle w:val="HTML1"/>
          <w:rFonts w:ascii="Consolas" w:eastAsiaTheme="majorEastAsia" w:hAnsi="Consolas"/>
          <w:color w:val="333333"/>
          <w:bdr w:val="none" w:sz="0" w:space="0" w:color="auto" w:frame="1"/>
          <w:lang w:val="en-US"/>
        </w:rPr>
        <w:t xml:space="preserve"> </w:t>
      </w:r>
      <w:r>
        <w:rPr>
          <w:rStyle w:val="HTML1"/>
          <w:rFonts w:ascii="Consolas" w:eastAsiaTheme="majorEastAsia" w:hAnsi="Consolas"/>
          <w:color w:val="333333"/>
          <w:bdr w:val="none" w:sz="0" w:space="0" w:color="auto" w:frame="1"/>
        </w:rPr>
        <w:t>примерно</w:t>
      </w:r>
      <w:r w:rsidRPr="00FA0E45">
        <w:rPr>
          <w:rStyle w:val="HTML1"/>
          <w:rFonts w:ascii="Consolas" w:eastAsiaTheme="majorEastAsia" w:hAnsi="Consolas"/>
          <w:color w:val="333333"/>
          <w:bdr w:val="none" w:sz="0" w:space="0" w:color="auto" w:frame="1"/>
          <w:lang w:val="en-US"/>
        </w:rPr>
        <w:t xml:space="preserve"> 12px */</w:t>
      </w:r>
    </w:p>
    <w:p w:rsidR="00FA0E45" w:rsidRDefault="00FA0E45" w:rsidP="00FA0E45">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lastRenderedPageBreak/>
        <w:t>}</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Значение </w:t>
      </w:r>
      <w:r>
        <w:rPr>
          <w:rStyle w:val="HTML1"/>
          <w:rFonts w:ascii="Consolas" w:eastAsiaTheme="majorEastAsia" w:hAnsi="Consolas"/>
          <w:color w:val="333333"/>
          <w:bdr w:val="single" w:sz="6" w:space="1" w:color="D5D5D5" w:frame="1"/>
          <w:shd w:val="clear" w:color="auto" w:fill="F8F8F8"/>
        </w:rPr>
        <w:t>normal</w:t>
      </w:r>
      <w:r>
        <w:rPr>
          <w:rFonts w:ascii="Arial" w:hAnsi="Arial" w:cs="Arial"/>
          <w:color w:val="333333"/>
        </w:rPr>
        <w:t> позволяет всем нестилизованным текстам выглядеть удобочитаемо. Однако, если есть необходимость отойти от стилизации по умолчанию, </w:t>
      </w:r>
      <w:r>
        <w:rPr>
          <w:rStyle w:val="HTML1"/>
          <w:rFonts w:ascii="Consolas" w:eastAsiaTheme="majorEastAsia" w:hAnsi="Consolas"/>
          <w:color w:val="333333"/>
          <w:bdr w:val="single" w:sz="6" w:space="1" w:color="D5D5D5" w:frame="1"/>
          <w:shd w:val="clear" w:color="auto" w:fill="F8F8F8"/>
        </w:rPr>
        <w:t>line-height</w:t>
      </w:r>
      <w:r>
        <w:rPr>
          <w:rFonts w:ascii="Arial" w:hAnsi="Arial" w:cs="Arial"/>
          <w:color w:val="333333"/>
        </w:rPr>
        <w:t> можно задать фиксированное абсолютное значение в </w:t>
      </w:r>
      <w:r>
        <w:rPr>
          <w:rStyle w:val="HTML1"/>
          <w:rFonts w:ascii="Consolas" w:eastAsiaTheme="majorEastAsia" w:hAnsi="Consolas"/>
          <w:color w:val="333333"/>
          <w:bdr w:val="single" w:sz="6" w:space="1" w:color="D5D5D5" w:frame="1"/>
          <w:shd w:val="clear" w:color="auto" w:fill="F8F8F8"/>
        </w:rPr>
        <w:t>px</w:t>
      </w:r>
      <w:r>
        <w:rPr>
          <w:rFonts w:ascii="Arial" w:hAnsi="Arial" w:cs="Arial"/>
          <w:color w:val="333333"/>
        </w:rPr>
        <w:t>.</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p {</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 xml:space="preserve">  font-size: 16px;</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 xml:space="preserve">  line-height: 26px;</w:t>
      </w:r>
    </w:p>
    <w:p w:rsidR="00FA0E45" w:rsidRDefault="00FA0E45" w:rsidP="00FA0E45">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Если нужно задать </w:t>
      </w:r>
      <w:r>
        <w:rPr>
          <w:rStyle w:val="HTML1"/>
          <w:rFonts w:ascii="Consolas" w:eastAsiaTheme="majorEastAsia" w:hAnsi="Consolas"/>
          <w:color w:val="333333"/>
          <w:bdr w:val="single" w:sz="6" w:space="1" w:color="D5D5D5" w:frame="1"/>
          <w:shd w:val="clear" w:color="auto" w:fill="F8F8F8"/>
        </w:rPr>
        <w:t>line-height</w:t>
      </w:r>
      <w:r>
        <w:rPr>
          <w:rFonts w:ascii="Arial" w:hAnsi="Arial" w:cs="Arial"/>
          <w:color w:val="333333"/>
        </w:rPr>
        <w:t> относительное значение, но не такое, как </w:t>
      </w:r>
      <w:r>
        <w:rPr>
          <w:rStyle w:val="HTML1"/>
          <w:rFonts w:ascii="Consolas" w:eastAsiaTheme="majorEastAsia" w:hAnsi="Consolas"/>
          <w:color w:val="333333"/>
          <w:bdr w:val="single" w:sz="6" w:space="1" w:color="D5D5D5" w:frame="1"/>
          <w:shd w:val="clear" w:color="auto" w:fill="F8F8F8"/>
        </w:rPr>
        <w:t>normal</w:t>
      </w:r>
      <w:r>
        <w:rPr>
          <w:rFonts w:ascii="Arial" w:hAnsi="Arial" w:cs="Arial"/>
          <w:color w:val="333333"/>
        </w:rPr>
        <w:t>, то значение задаётся в процентах или в виде множителя. В таком случае браузер вычисляет значение динамически в зависимости от </w:t>
      </w:r>
      <w:r>
        <w:rPr>
          <w:rStyle w:val="HTML1"/>
          <w:rFonts w:ascii="Consolas" w:eastAsiaTheme="majorEastAsia" w:hAnsi="Consolas"/>
          <w:color w:val="333333"/>
          <w:bdr w:val="single" w:sz="6" w:space="1" w:color="D5D5D5" w:frame="1"/>
          <w:shd w:val="clear" w:color="auto" w:fill="F8F8F8"/>
        </w:rPr>
        <w:t>font-size</w:t>
      </w:r>
      <w:r>
        <w:rPr>
          <w:rFonts w:ascii="Arial" w:hAnsi="Arial" w:cs="Arial"/>
          <w:color w:val="333333"/>
        </w:rPr>
        <w:t>:</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p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font-size: 10px;</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line-height: 150%; /* вычисленное значение: 10px * 150% = 15px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line-height: 2;    /* вычисленное значение: 10px * 2 = 20px */</w:t>
      </w:r>
    </w:p>
    <w:p w:rsidR="00FA0E45" w:rsidRDefault="00FA0E45" w:rsidP="00FA0E45">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Относительные значения более гибкие, чем абсолютные. Но для простых сайтов фиксированных </w:t>
      </w:r>
      <w:r>
        <w:rPr>
          <w:rStyle w:val="HTML1"/>
          <w:rFonts w:ascii="Consolas" w:eastAsiaTheme="majorEastAsia" w:hAnsi="Consolas"/>
          <w:color w:val="333333"/>
          <w:bdr w:val="single" w:sz="6" w:space="1" w:color="D5D5D5" w:frame="1"/>
          <w:shd w:val="clear" w:color="auto" w:fill="F8F8F8"/>
        </w:rPr>
        <w:t>font-size</w:t>
      </w:r>
      <w:r>
        <w:rPr>
          <w:rFonts w:ascii="Arial" w:hAnsi="Arial" w:cs="Arial"/>
          <w:color w:val="333333"/>
        </w:rPr>
        <w:t> и </w:t>
      </w:r>
      <w:r>
        <w:rPr>
          <w:rStyle w:val="HTML1"/>
          <w:rFonts w:ascii="Consolas" w:eastAsiaTheme="majorEastAsia" w:hAnsi="Consolas"/>
          <w:color w:val="333333"/>
          <w:bdr w:val="single" w:sz="6" w:space="1" w:color="D5D5D5" w:frame="1"/>
          <w:shd w:val="clear" w:color="auto" w:fill="F8F8F8"/>
        </w:rPr>
        <w:t>line-height</w:t>
      </w:r>
      <w:r>
        <w:rPr>
          <w:rFonts w:ascii="Arial" w:hAnsi="Arial" w:cs="Arial"/>
          <w:color w:val="333333"/>
        </w:rPr>
        <w:t> будет вполне достаточно.</w:t>
      </w:r>
    </w:p>
    <w:p w:rsidR="00FA0E45" w:rsidRDefault="00FA0E45" w:rsidP="00FA0E45">
      <w:pPr>
        <w:pStyle w:val="2"/>
        <w:shd w:val="clear" w:color="auto" w:fill="FFFFFF"/>
        <w:spacing w:before="161" w:after="161" w:line="450" w:lineRule="atLeast"/>
        <w:rPr>
          <w:rFonts w:ascii="inherit" w:hAnsi="inherit" w:cs="Arial"/>
          <w:color w:val="333333"/>
        </w:rPr>
      </w:pPr>
      <w:r>
        <w:rPr>
          <w:rFonts w:ascii="inherit" w:hAnsi="inherit" w:cs="Arial"/>
          <w:color w:val="333333"/>
        </w:rPr>
        <w:t>Свойство font-family</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 значении этого свойства указывается список названий шрифтов, перечисленных через запятую. В начале списка располагают самый желаемый шрифт, затем менее желаемый, а в самом конце списка — общий тип шрифта. Браузер проходит по списку слева направо и использует первый найденный в системе или на сайте шрифт. Если название шрифта состоит из нескольких слов, то его нужно заключать в кавычки.</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body {</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 xml:space="preserve">  font-family: "PT Sans", "Arial", sans-serif;</w:t>
      </w:r>
    </w:p>
    <w:p w:rsidR="00FA0E45" w:rsidRDefault="00FA0E45" w:rsidP="00FA0E45">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w:t>
      </w:r>
    </w:p>
    <w:p w:rsidR="00FA0E45" w:rsidRDefault="00FA0E45" w:rsidP="00FA0E45">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lastRenderedPageBreak/>
        <w:t>Свойство font-weight</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Свойство задаёт насыщенность или толщину шрифта. Шрифт может быть жирнее или тоньше обычного начертания. В качестве значения можно использовать ключевое слово или число. Самые часто встречающиеся значения:</w:t>
      </w:r>
    </w:p>
    <w:p w:rsidR="00FA0E45" w:rsidRDefault="00FA0E45" w:rsidP="00FA0E45">
      <w:pPr>
        <w:pStyle w:val="a3"/>
        <w:numPr>
          <w:ilvl w:val="0"/>
          <w:numId w:val="7"/>
        </w:numPr>
        <w:shd w:val="clear" w:color="auto" w:fill="FFFFFF"/>
        <w:spacing w:before="0" w:beforeAutospacing="0" w:after="375" w:afterAutospacing="0"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400</w:t>
      </w:r>
      <w:r>
        <w:rPr>
          <w:rFonts w:ascii="Arial" w:hAnsi="Arial" w:cs="Arial"/>
          <w:color w:val="333333"/>
        </w:rPr>
        <w:t> или </w:t>
      </w:r>
      <w:r>
        <w:rPr>
          <w:rStyle w:val="HTML1"/>
          <w:rFonts w:ascii="Consolas" w:eastAsiaTheme="majorEastAsia" w:hAnsi="Consolas"/>
          <w:color w:val="333333"/>
          <w:bdr w:val="single" w:sz="6" w:space="1" w:color="D5D5D5" w:frame="1"/>
          <w:shd w:val="clear" w:color="auto" w:fill="F8F8F8"/>
        </w:rPr>
        <w:t>normal</w:t>
      </w:r>
      <w:r>
        <w:rPr>
          <w:rFonts w:ascii="Arial" w:hAnsi="Arial" w:cs="Arial"/>
          <w:color w:val="333333"/>
        </w:rPr>
        <w:t> — обычный шрифт, значение по умолчанию;</w:t>
      </w:r>
    </w:p>
    <w:p w:rsidR="00FA0E45" w:rsidRDefault="00FA0E45" w:rsidP="00FA0E45">
      <w:pPr>
        <w:pStyle w:val="a3"/>
        <w:numPr>
          <w:ilvl w:val="0"/>
          <w:numId w:val="7"/>
        </w:numPr>
        <w:shd w:val="clear" w:color="auto" w:fill="FFFFFF"/>
        <w:spacing w:before="0" w:beforeAutospacing="0" w:after="375" w:afterAutospacing="0"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700</w:t>
      </w:r>
      <w:r>
        <w:rPr>
          <w:rFonts w:ascii="Arial" w:hAnsi="Arial" w:cs="Arial"/>
          <w:color w:val="333333"/>
        </w:rPr>
        <w:t> или </w:t>
      </w:r>
      <w:r>
        <w:rPr>
          <w:rStyle w:val="HTML1"/>
          <w:rFonts w:ascii="Consolas" w:eastAsiaTheme="majorEastAsia" w:hAnsi="Consolas"/>
          <w:color w:val="333333"/>
          <w:bdr w:val="single" w:sz="6" w:space="1" w:color="D5D5D5" w:frame="1"/>
          <w:shd w:val="clear" w:color="auto" w:fill="F8F8F8"/>
        </w:rPr>
        <w:t>bold</w:t>
      </w:r>
      <w:r>
        <w:rPr>
          <w:rFonts w:ascii="Arial" w:hAnsi="Arial" w:cs="Arial"/>
          <w:color w:val="333333"/>
        </w:rPr>
        <w:t> — жирный шрифт.</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Например:</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h1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font-weight: 400; /* то же самое что и normal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p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font-weight: bold; /* то же самое что и 700 */</w:t>
      </w:r>
    </w:p>
    <w:p w:rsidR="00FA0E45" w:rsidRDefault="00FA0E45" w:rsidP="00FA0E45">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w:t>
      </w:r>
    </w:p>
    <w:p w:rsidR="00FA0E45" w:rsidRDefault="00FA0E45" w:rsidP="00FA0E45">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Свойство text-align</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Описывает, как выравнивается текст и другие </w:t>
      </w:r>
      <w:r>
        <w:rPr>
          <w:rStyle w:val="HTML1"/>
          <w:rFonts w:ascii="Consolas" w:eastAsiaTheme="majorEastAsia" w:hAnsi="Consolas"/>
          <w:color w:val="333333"/>
          <w:bdr w:val="single" w:sz="6" w:space="1" w:color="D5D5D5" w:frame="1"/>
          <w:shd w:val="clear" w:color="auto" w:fill="F8F8F8"/>
        </w:rPr>
        <w:t>инлайновые</w:t>
      </w:r>
      <w:r>
        <w:rPr>
          <w:rFonts w:ascii="Arial" w:hAnsi="Arial" w:cs="Arial"/>
          <w:color w:val="333333"/>
        </w:rPr>
        <w:t> элементы (изображения, инлайн-блоки, инлайн-таблицы и другие) внутри блока по горизонтали.</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Свойство может принимать следующие значения:</w:t>
      </w:r>
    </w:p>
    <w:p w:rsidR="00FA0E45" w:rsidRDefault="00FA0E45" w:rsidP="00FA0E45">
      <w:pPr>
        <w:numPr>
          <w:ilvl w:val="0"/>
          <w:numId w:val="8"/>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left</w:t>
      </w:r>
      <w:r>
        <w:rPr>
          <w:rFonts w:ascii="Arial" w:hAnsi="Arial" w:cs="Arial"/>
          <w:color w:val="333333"/>
        </w:rPr>
        <w:t> — выравнивание по левому краю блока, это значение по умолчанию;</w:t>
      </w:r>
    </w:p>
    <w:p w:rsidR="00FA0E45" w:rsidRDefault="00FA0E45" w:rsidP="00FA0E45">
      <w:pPr>
        <w:numPr>
          <w:ilvl w:val="0"/>
          <w:numId w:val="8"/>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right</w:t>
      </w:r>
      <w:r>
        <w:rPr>
          <w:rFonts w:ascii="Arial" w:hAnsi="Arial" w:cs="Arial"/>
          <w:color w:val="333333"/>
        </w:rPr>
        <w:t> — по правому краю блока;</w:t>
      </w:r>
    </w:p>
    <w:p w:rsidR="00FA0E45" w:rsidRDefault="00FA0E45" w:rsidP="00FA0E45">
      <w:pPr>
        <w:numPr>
          <w:ilvl w:val="0"/>
          <w:numId w:val="8"/>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center</w:t>
      </w:r>
      <w:r>
        <w:rPr>
          <w:rFonts w:ascii="Arial" w:hAnsi="Arial" w:cs="Arial"/>
          <w:color w:val="333333"/>
        </w:rPr>
        <w:t> — по центру блока;</w:t>
      </w:r>
    </w:p>
    <w:p w:rsidR="00FA0E45" w:rsidRDefault="00FA0E45" w:rsidP="00FA0E45">
      <w:pPr>
        <w:numPr>
          <w:ilvl w:val="0"/>
          <w:numId w:val="8"/>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justify</w:t>
      </w:r>
      <w:r>
        <w:rPr>
          <w:rFonts w:ascii="Arial" w:hAnsi="Arial" w:cs="Arial"/>
          <w:color w:val="333333"/>
        </w:rPr>
        <w:t> — по ширине блока, при этом слова в строке будут размещаться так, чтобы занять равномерно всё пространство строки (пробелы между словами в таком случае становятся неравномерными, так как браузер «растягивает» слова в строке).</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Важно помнить, что свойство </w:t>
      </w:r>
      <w:r>
        <w:rPr>
          <w:rStyle w:val="HTML1"/>
          <w:rFonts w:ascii="Consolas" w:eastAsiaTheme="majorEastAsia" w:hAnsi="Consolas"/>
          <w:color w:val="333333"/>
          <w:bdr w:val="single" w:sz="6" w:space="1" w:color="D5D5D5" w:frame="1"/>
          <w:shd w:val="clear" w:color="auto" w:fill="F8F8F8"/>
        </w:rPr>
        <w:t>text-align</w:t>
      </w:r>
      <w:r>
        <w:rPr>
          <w:rFonts w:ascii="Arial" w:hAnsi="Arial" w:cs="Arial"/>
          <w:color w:val="333333"/>
        </w:rPr>
        <w:t> применяется именно к самому блоку-контейнеру, внутри которого находится текстовый контент:</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lastRenderedPageBreak/>
        <w:t>HTML:</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&lt;p&gt;</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Я текст внутри абзаца</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&lt;/p&gt;</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CSS:</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p {</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 xml:space="preserve">  text-align: center;</w:t>
      </w:r>
    </w:p>
    <w:p w:rsidR="00FA0E45" w:rsidRDefault="00FA0E45" w:rsidP="00FA0E45">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w:t>
      </w:r>
    </w:p>
    <w:p w:rsidR="00FA0E45" w:rsidRDefault="00FA0E45" w:rsidP="00FA0E45">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Свойство vertical-align</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Свойством можно выравнивать </w:t>
      </w:r>
      <w:r>
        <w:rPr>
          <w:rFonts w:ascii="Arial" w:hAnsi="Arial" w:cs="Arial"/>
          <w:i/>
          <w:iCs/>
          <w:color w:val="333333"/>
        </w:rPr>
        <w:t>инлайновые</w:t>
      </w:r>
      <w:r>
        <w:rPr>
          <w:rFonts w:ascii="Arial" w:hAnsi="Arial" w:cs="Arial"/>
          <w:color w:val="333333"/>
        </w:rPr>
        <w:t> элементы относительно содержащей его строки. Самый простой пример — выровнять картинку </w:t>
      </w:r>
      <w:r>
        <w:rPr>
          <w:rStyle w:val="HTML1"/>
          <w:rFonts w:ascii="Consolas" w:eastAsiaTheme="majorEastAsia" w:hAnsi="Consolas"/>
          <w:color w:val="333333"/>
          <w:bdr w:val="single" w:sz="6" w:space="1" w:color="D5D5D5" w:frame="1"/>
          <w:shd w:val="clear" w:color="auto" w:fill="F8F8F8"/>
        </w:rPr>
        <w:t>&lt;img&gt;</w:t>
      </w:r>
      <w:r>
        <w:rPr>
          <w:rFonts w:ascii="Arial" w:hAnsi="Arial" w:cs="Arial"/>
          <w:color w:val="333333"/>
        </w:rPr>
        <w:t> по вертикали в текстовой строке.</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У свойства </w:t>
      </w:r>
      <w:r>
        <w:rPr>
          <w:rStyle w:val="HTML1"/>
          <w:rFonts w:ascii="Consolas" w:eastAsiaTheme="majorEastAsia" w:hAnsi="Consolas"/>
          <w:color w:val="333333"/>
          <w:bdr w:val="single" w:sz="6" w:space="1" w:color="D5D5D5" w:frame="1"/>
          <w:shd w:val="clear" w:color="auto" w:fill="F8F8F8"/>
        </w:rPr>
        <w:t>vertical-align</w:t>
      </w:r>
      <w:r>
        <w:rPr>
          <w:rFonts w:ascii="Arial" w:hAnsi="Arial" w:cs="Arial"/>
          <w:color w:val="333333"/>
        </w:rPr>
        <w:t> много значений, но самые часто используемые:</w:t>
      </w:r>
    </w:p>
    <w:p w:rsidR="00FA0E45" w:rsidRDefault="00FA0E45" w:rsidP="00FA0E45">
      <w:pPr>
        <w:numPr>
          <w:ilvl w:val="0"/>
          <w:numId w:val="9"/>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top</w:t>
      </w:r>
      <w:r>
        <w:rPr>
          <w:rFonts w:ascii="Arial" w:hAnsi="Arial" w:cs="Arial"/>
          <w:color w:val="333333"/>
        </w:rPr>
        <w:t> — выравнивание по верхнему краю строки;</w:t>
      </w:r>
    </w:p>
    <w:p w:rsidR="00FA0E45" w:rsidRDefault="00FA0E45" w:rsidP="00FA0E45">
      <w:pPr>
        <w:numPr>
          <w:ilvl w:val="0"/>
          <w:numId w:val="9"/>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middle</w:t>
      </w:r>
      <w:r>
        <w:rPr>
          <w:rFonts w:ascii="Arial" w:hAnsi="Arial" w:cs="Arial"/>
          <w:color w:val="333333"/>
        </w:rPr>
        <w:t> — по середине строки;</w:t>
      </w:r>
    </w:p>
    <w:p w:rsidR="00FA0E45" w:rsidRDefault="00FA0E45" w:rsidP="00FA0E45">
      <w:pPr>
        <w:numPr>
          <w:ilvl w:val="0"/>
          <w:numId w:val="9"/>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bottom</w:t>
      </w:r>
      <w:r>
        <w:rPr>
          <w:rFonts w:ascii="Arial" w:hAnsi="Arial" w:cs="Arial"/>
          <w:color w:val="333333"/>
        </w:rPr>
        <w:t> — по нижнему краю строки;</w:t>
      </w:r>
    </w:p>
    <w:p w:rsidR="00FA0E45" w:rsidRDefault="00FA0E45" w:rsidP="00FA0E45">
      <w:pPr>
        <w:numPr>
          <w:ilvl w:val="0"/>
          <w:numId w:val="9"/>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baseline</w:t>
      </w:r>
      <w:r>
        <w:rPr>
          <w:rFonts w:ascii="Arial" w:hAnsi="Arial" w:cs="Arial"/>
          <w:color w:val="333333"/>
        </w:rPr>
        <w:t> — по базовой линии строки (значение по умолчанию).</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 отличие от </w:t>
      </w:r>
      <w:r>
        <w:rPr>
          <w:rStyle w:val="HTML1"/>
          <w:rFonts w:ascii="Consolas" w:eastAsiaTheme="majorEastAsia" w:hAnsi="Consolas"/>
          <w:color w:val="333333"/>
          <w:bdr w:val="single" w:sz="6" w:space="1" w:color="D5D5D5" w:frame="1"/>
          <w:shd w:val="clear" w:color="auto" w:fill="F8F8F8"/>
        </w:rPr>
        <w:t>text-align</w:t>
      </w:r>
      <w:r>
        <w:rPr>
          <w:rFonts w:ascii="Arial" w:hAnsi="Arial" w:cs="Arial"/>
          <w:color w:val="333333"/>
        </w:rPr>
        <w:t> свойство </w:t>
      </w:r>
      <w:r>
        <w:rPr>
          <w:rStyle w:val="HTML1"/>
          <w:rFonts w:ascii="Consolas" w:eastAsiaTheme="majorEastAsia" w:hAnsi="Consolas"/>
          <w:color w:val="333333"/>
          <w:bdr w:val="single" w:sz="6" w:space="1" w:color="D5D5D5" w:frame="1"/>
          <w:shd w:val="clear" w:color="auto" w:fill="F8F8F8"/>
        </w:rPr>
        <w:t>vertical-align</w:t>
      </w:r>
      <w:r>
        <w:rPr>
          <w:rFonts w:ascii="Arial" w:hAnsi="Arial" w:cs="Arial"/>
          <w:color w:val="333333"/>
        </w:rPr>
        <w:t> задаётся самому элементу, а не содержащему его контейнеру:</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HTML:</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&lt;p&gt;</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&lt;img src="picture.png" alt="Я картинка"&gt;</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Я текст внутри абзаца</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&lt;/p&gt;</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CSS:</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lastRenderedPageBreak/>
        <w:t>img {</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 xml:space="preserve">  vertical-align: middle;</w:t>
      </w:r>
    </w:p>
    <w:p w:rsidR="00FA0E45" w:rsidRDefault="00FA0E45" w:rsidP="00FA0E45">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w:t>
      </w:r>
    </w:p>
    <w:p w:rsidR="00FA0E45" w:rsidRDefault="00FA0E45" w:rsidP="00FA0E45">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Свойство color</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Цветом текста можно управлять свойством </w:t>
      </w:r>
      <w:r>
        <w:rPr>
          <w:rStyle w:val="HTML1"/>
          <w:rFonts w:ascii="Consolas" w:eastAsiaTheme="majorEastAsia" w:hAnsi="Consolas"/>
          <w:color w:val="333333"/>
          <w:bdr w:val="single" w:sz="6" w:space="1" w:color="D5D5D5" w:frame="1"/>
          <w:shd w:val="clear" w:color="auto" w:fill="F8F8F8"/>
        </w:rPr>
        <w:t>color</w:t>
      </w:r>
      <w:r>
        <w:rPr>
          <w:rFonts w:ascii="Arial" w:hAnsi="Arial" w:cs="Arial"/>
          <w:color w:val="333333"/>
        </w:rPr>
        <w:t>.</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Цвет может быть задан в виде ключевого слова (полный список ключевых слов приводится в </w:t>
      </w:r>
      <w:hyperlink r:id="rId10" w:anchor="svg-color" w:tgtFrame="_blank" w:history="1">
        <w:r>
          <w:rPr>
            <w:rStyle w:val="a5"/>
            <w:rFonts w:ascii="Arial" w:hAnsi="Arial" w:cs="Arial"/>
            <w:color w:val="3527B6"/>
          </w:rPr>
          <w:t>спецификации</w:t>
        </w:r>
      </w:hyperlink>
      <w:r>
        <w:rPr>
          <w:rFonts w:ascii="Arial" w:hAnsi="Arial" w:cs="Arial"/>
          <w:color w:val="333333"/>
        </w:rPr>
        <w:t>). Например:</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color: black; /* чёрный цвет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color: red;   /* красный цвет */</w:t>
      </w:r>
    </w:p>
    <w:p w:rsidR="00FA0E45" w:rsidRDefault="00FA0E45" w:rsidP="00FA0E45">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color: white; /* белый цвет */</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Ещё один вариант указания цвета — в виде </w:t>
      </w:r>
      <w:hyperlink r:id="rId11" w:tgtFrame="_blank" w:history="1">
        <w:r>
          <w:rPr>
            <w:rStyle w:val="a5"/>
            <w:rFonts w:ascii="Arial" w:hAnsi="Arial" w:cs="Arial"/>
            <w:color w:val="3527B6"/>
          </w:rPr>
          <w:t>шестнадцатеричного значения</w:t>
        </w:r>
      </w:hyperlink>
      <w:r>
        <w:rPr>
          <w:rFonts w:ascii="Arial" w:hAnsi="Arial" w:cs="Arial"/>
          <w:color w:val="333333"/>
        </w:rPr>
        <w:t>. В этом случае цвет формируется из </w:t>
      </w:r>
      <w:r>
        <w:rPr>
          <w:rFonts w:ascii="Arial" w:hAnsi="Arial" w:cs="Arial"/>
          <w:i/>
          <w:iCs/>
          <w:color w:val="333333"/>
        </w:rPr>
        <w:t>красной</w:t>
      </w:r>
      <w:r>
        <w:rPr>
          <w:rFonts w:ascii="Arial" w:hAnsi="Arial" w:cs="Arial"/>
          <w:color w:val="333333"/>
        </w:rPr>
        <w:t>, </w:t>
      </w:r>
      <w:r>
        <w:rPr>
          <w:rFonts w:ascii="Arial" w:hAnsi="Arial" w:cs="Arial"/>
          <w:i/>
          <w:iCs/>
          <w:color w:val="333333"/>
        </w:rPr>
        <w:t>зелёной</w:t>
      </w:r>
      <w:r>
        <w:rPr>
          <w:rFonts w:ascii="Arial" w:hAnsi="Arial" w:cs="Arial"/>
          <w:color w:val="333333"/>
        </w:rPr>
        <w:t> и </w:t>
      </w:r>
      <w:r>
        <w:rPr>
          <w:rFonts w:ascii="Arial" w:hAnsi="Arial" w:cs="Arial"/>
          <w:i/>
          <w:iCs/>
          <w:color w:val="333333"/>
        </w:rPr>
        <w:t>синей</w:t>
      </w:r>
      <w:r>
        <w:rPr>
          <w:rFonts w:ascii="Arial" w:hAnsi="Arial" w:cs="Arial"/>
          <w:color w:val="333333"/>
        </w:rPr>
        <w:t> составляющих, заданных в виде шестнадцатеричного числа от </w:t>
      </w:r>
      <w:r>
        <w:rPr>
          <w:rStyle w:val="HTML1"/>
          <w:rFonts w:ascii="Consolas" w:eastAsiaTheme="majorEastAsia" w:hAnsi="Consolas"/>
          <w:color w:val="333333"/>
          <w:bdr w:val="single" w:sz="6" w:space="1" w:color="D5D5D5" w:frame="1"/>
          <w:shd w:val="clear" w:color="auto" w:fill="F8F8F8"/>
        </w:rPr>
        <w:t>00</w:t>
      </w:r>
      <w:r>
        <w:rPr>
          <w:rFonts w:ascii="Arial" w:hAnsi="Arial" w:cs="Arial"/>
          <w:color w:val="333333"/>
        </w:rPr>
        <w:t> до </w:t>
      </w:r>
      <w:r>
        <w:rPr>
          <w:rStyle w:val="HTML1"/>
          <w:rFonts w:ascii="Consolas" w:eastAsiaTheme="majorEastAsia" w:hAnsi="Consolas"/>
          <w:color w:val="333333"/>
          <w:bdr w:val="single" w:sz="6" w:space="1" w:color="D5D5D5" w:frame="1"/>
          <w:shd w:val="clear" w:color="auto" w:fill="F8F8F8"/>
        </w:rPr>
        <w:t>ff</w:t>
      </w:r>
      <w:r>
        <w:rPr>
          <w:rFonts w:ascii="Arial" w:hAnsi="Arial" w:cs="Arial"/>
          <w:color w:val="333333"/>
        </w:rPr>
        <w:t>. Помимо шести, цветовой код может содержать три знака, в этом случае второй символ в цветовых составляющих дублируется первым:</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color: #000000; /* чёрный цвет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color: #f00;    /* красный цвет, то же что #ff0000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color: #fff;    /* белый цвет, то же что #ffffff */</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Если не хочется иметь дело с шестнадцатеричными значениями, можно воспользоваться специальной функцией </w:t>
      </w:r>
      <w:r>
        <w:rPr>
          <w:rStyle w:val="HTML1"/>
          <w:rFonts w:ascii="Consolas" w:eastAsiaTheme="majorEastAsia" w:hAnsi="Consolas"/>
          <w:color w:val="333333"/>
          <w:bdr w:val="single" w:sz="6" w:space="1" w:color="D5D5D5" w:frame="1"/>
          <w:shd w:val="clear" w:color="auto" w:fill="F8F8F8"/>
        </w:rPr>
        <w:t>rgb</w:t>
      </w:r>
      <w:r>
        <w:rPr>
          <w:rFonts w:ascii="Arial" w:hAnsi="Arial" w:cs="Arial"/>
          <w:color w:val="333333"/>
        </w:rPr>
        <w:t>, в которой указывается цвет в более привычном десятичном виде в диапазоне от </w:t>
      </w:r>
      <w:r>
        <w:rPr>
          <w:rStyle w:val="HTML1"/>
          <w:rFonts w:ascii="Consolas" w:eastAsiaTheme="majorEastAsia" w:hAnsi="Consolas"/>
          <w:color w:val="333333"/>
          <w:bdr w:val="single" w:sz="6" w:space="1" w:color="D5D5D5" w:frame="1"/>
          <w:shd w:val="clear" w:color="auto" w:fill="F8F8F8"/>
        </w:rPr>
        <w:t>0</w:t>
      </w:r>
      <w:r>
        <w:rPr>
          <w:rFonts w:ascii="Arial" w:hAnsi="Arial" w:cs="Arial"/>
          <w:color w:val="333333"/>
        </w:rPr>
        <w:t> до </w:t>
      </w:r>
      <w:r>
        <w:rPr>
          <w:rStyle w:val="HTML1"/>
          <w:rFonts w:ascii="Consolas" w:eastAsiaTheme="majorEastAsia" w:hAnsi="Consolas"/>
          <w:color w:val="333333"/>
          <w:bdr w:val="single" w:sz="6" w:space="1" w:color="D5D5D5" w:frame="1"/>
          <w:shd w:val="clear" w:color="auto" w:fill="F8F8F8"/>
        </w:rPr>
        <w:t>255</w:t>
      </w:r>
      <w:r>
        <w:rPr>
          <w:rFonts w:ascii="Arial" w:hAnsi="Arial" w:cs="Arial"/>
          <w:color w:val="333333"/>
        </w:rPr>
        <w:t> также в виде трёх цветовых составляющих, перечисленных через запятую:</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color: rgb(0, 0, 0)       /* чёрный, то же что #000000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color: rgb(255, 0, 0)     /* красный, то же что #ff0000 */</w:t>
      </w:r>
    </w:p>
    <w:p w:rsidR="00FA0E45" w:rsidRDefault="00FA0E45" w:rsidP="00FA0E45">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color: rgb(255, 255, 255) /* белый, то же что #ffffff */</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У функции </w:t>
      </w:r>
      <w:r>
        <w:rPr>
          <w:rStyle w:val="HTML1"/>
          <w:rFonts w:ascii="Consolas" w:eastAsiaTheme="majorEastAsia" w:hAnsi="Consolas"/>
          <w:color w:val="333333"/>
          <w:bdr w:val="single" w:sz="6" w:space="1" w:color="D5D5D5" w:frame="1"/>
          <w:shd w:val="clear" w:color="auto" w:fill="F8F8F8"/>
        </w:rPr>
        <w:t>rgb</w:t>
      </w:r>
      <w:r>
        <w:rPr>
          <w:rFonts w:ascii="Arial" w:hAnsi="Arial" w:cs="Arial"/>
          <w:color w:val="333333"/>
        </w:rPr>
        <w:t> есть расширенная версия — </w:t>
      </w:r>
      <w:r>
        <w:rPr>
          <w:rStyle w:val="HTML1"/>
          <w:rFonts w:ascii="Consolas" w:eastAsiaTheme="majorEastAsia" w:hAnsi="Consolas"/>
          <w:color w:val="333333"/>
          <w:bdr w:val="single" w:sz="6" w:space="1" w:color="D5D5D5" w:frame="1"/>
          <w:shd w:val="clear" w:color="auto" w:fill="F8F8F8"/>
        </w:rPr>
        <w:t>rgba</w:t>
      </w:r>
      <w:r>
        <w:rPr>
          <w:rFonts w:ascii="Arial" w:hAnsi="Arial" w:cs="Arial"/>
          <w:color w:val="333333"/>
        </w:rPr>
        <w:t>. В этом случае помимо указания цвета последним значением указывается степень непрозрачности цвета — alpha. Значение может быть от </w:t>
      </w:r>
      <w:r>
        <w:rPr>
          <w:rStyle w:val="HTML1"/>
          <w:rFonts w:ascii="Consolas" w:eastAsiaTheme="majorEastAsia" w:hAnsi="Consolas"/>
          <w:color w:val="333333"/>
          <w:bdr w:val="single" w:sz="6" w:space="1" w:color="D5D5D5" w:frame="1"/>
          <w:shd w:val="clear" w:color="auto" w:fill="F8F8F8"/>
        </w:rPr>
        <w:t>0</w:t>
      </w:r>
      <w:r>
        <w:rPr>
          <w:rFonts w:ascii="Arial" w:hAnsi="Arial" w:cs="Arial"/>
          <w:color w:val="333333"/>
        </w:rPr>
        <w:t> (полностью прозрачный) до </w:t>
      </w:r>
      <w:r>
        <w:rPr>
          <w:rStyle w:val="HTML1"/>
          <w:rFonts w:ascii="Consolas" w:eastAsiaTheme="majorEastAsia" w:hAnsi="Consolas"/>
          <w:color w:val="333333"/>
          <w:bdr w:val="single" w:sz="6" w:space="1" w:color="D5D5D5" w:frame="1"/>
          <w:shd w:val="clear" w:color="auto" w:fill="F8F8F8"/>
        </w:rPr>
        <w:t>1</w:t>
      </w:r>
      <w:r>
        <w:rPr>
          <w:rFonts w:ascii="Arial" w:hAnsi="Arial" w:cs="Arial"/>
          <w:color w:val="333333"/>
        </w:rPr>
        <w:t> (полностью непрозрачный):</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lastRenderedPageBreak/>
        <w:t>color: rgba(0, 0, 0, 0.5)      /* чёрный, непрозрачный на 50%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color: rgba(255, 0, 0, 0.3)     /* красный, непрозрачный на 30% */</w:t>
      </w:r>
    </w:p>
    <w:p w:rsidR="00FA0E45" w:rsidRDefault="00FA0E45" w:rsidP="00FA0E45">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color: rgba(255, 255, 255, 0.9) /* белый, непрозрачный на 90% */</w:t>
      </w:r>
    </w:p>
    <w:p w:rsidR="00FA0E45" w:rsidRDefault="00FA0E45" w:rsidP="00FA0E45">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Контраст цвета текста и фона</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Фоновое изображение и фоновый цвет блока всегда должен достаточно сильно контрастировать с цветом текста в этом блоке. Чем больше контраст, тем удобнее этот текст читать в разных условиях освещённости и на разных устройствах. Поэтому если вы задаёте блоку фоновое изображение, нужно обязательно дополнительно задавать подходящий фоновый цвет. В этом случае, пока изображение загружается, или в случае, если оно совсем не загрузится, текст всё равно можно будет прочитать:</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p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 идеальный контраст: цвет текста белый, цвет фона — чёрный */</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Pr>
          <w:rStyle w:val="HTML1"/>
          <w:rFonts w:ascii="Consolas" w:eastAsiaTheme="majorEastAsia" w:hAnsi="Consolas"/>
          <w:color w:val="333333"/>
          <w:bdr w:val="none" w:sz="0" w:space="0" w:color="auto" w:frame="1"/>
        </w:rPr>
        <w:t xml:space="preserve">  </w:t>
      </w:r>
      <w:r w:rsidRPr="00FA0E45">
        <w:rPr>
          <w:rStyle w:val="HTML1"/>
          <w:rFonts w:ascii="Consolas" w:eastAsiaTheme="majorEastAsia" w:hAnsi="Consolas"/>
          <w:color w:val="333333"/>
          <w:bdr w:val="none" w:sz="0" w:space="0" w:color="auto" w:frame="1"/>
          <w:lang w:val="en-US"/>
        </w:rPr>
        <w:t>background-color: #000000;</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 xml:space="preserve">  color: #ffffff;</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span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sidRPr="00FA0E45">
        <w:rPr>
          <w:rStyle w:val="HTML1"/>
          <w:rFonts w:ascii="Consolas" w:eastAsiaTheme="majorEastAsia" w:hAnsi="Consolas"/>
          <w:color w:val="333333"/>
          <w:bdr w:val="none" w:sz="0" w:space="0" w:color="auto" w:frame="1"/>
          <w:lang w:val="en-US"/>
        </w:rPr>
        <w:t xml:space="preserve">  </w:t>
      </w:r>
      <w:r>
        <w:rPr>
          <w:rStyle w:val="HTML1"/>
          <w:rFonts w:ascii="Consolas" w:eastAsiaTheme="majorEastAsia" w:hAnsi="Consolas"/>
          <w:color w:val="333333"/>
          <w:bdr w:val="none" w:sz="0" w:space="0" w:color="auto" w:frame="1"/>
        </w:rPr>
        <w:t>/* плохой контраст: цвет текста и фона — серые */</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Pr>
          <w:rStyle w:val="HTML1"/>
          <w:rFonts w:ascii="Consolas" w:eastAsiaTheme="majorEastAsia" w:hAnsi="Consolas"/>
          <w:color w:val="333333"/>
          <w:bdr w:val="none" w:sz="0" w:space="0" w:color="auto" w:frame="1"/>
        </w:rPr>
        <w:t xml:space="preserve">  </w:t>
      </w:r>
      <w:r w:rsidRPr="00FA0E45">
        <w:rPr>
          <w:rStyle w:val="HTML1"/>
          <w:rFonts w:ascii="Consolas" w:eastAsiaTheme="majorEastAsia" w:hAnsi="Consolas"/>
          <w:color w:val="333333"/>
          <w:bdr w:val="none" w:sz="0" w:space="0" w:color="auto" w:frame="1"/>
          <w:lang w:val="en-US"/>
        </w:rPr>
        <w:t>background-color: #cccccc;</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 xml:space="preserve">  color: #dddddd;</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w:t>
      </w:r>
    </w:p>
    <w:p w:rsidR="00FA0E45" w:rsidRDefault="00FA0E45" w:rsidP="00FA0E45">
      <w:pPr>
        <w:pStyle w:val="2"/>
        <w:shd w:val="clear" w:color="auto" w:fill="FFFFFF"/>
        <w:spacing w:before="161" w:after="161" w:line="450" w:lineRule="atLeast"/>
        <w:rPr>
          <w:rFonts w:ascii="inherit" w:hAnsi="inherit" w:cs="Arial"/>
          <w:color w:val="333333"/>
        </w:rPr>
      </w:pPr>
      <w:r>
        <w:rPr>
          <w:rFonts w:ascii="inherit" w:hAnsi="inherit" w:cs="Arial"/>
          <w:color w:val="333333"/>
        </w:rPr>
        <w:t>Свойство white-space, управление пробелами</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Браузер игнорирует множественные пробелы и переносы строк в HTML-коде. С помощью свойства </w:t>
      </w:r>
      <w:r>
        <w:rPr>
          <w:rStyle w:val="HTML1"/>
          <w:rFonts w:ascii="Consolas" w:eastAsiaTheme="majorEastAsia" w:hAnsi="Consolas"/>
          <w:color w:val="333333"/>
          <w:bdr w:val="single" w:sz="6" w:space="1" w:color="D5D5D5" w:frame="1"/>
          <w:shd w:val="clear" w:color="auto" w:fill="F8F8F8"/>
        </w:rPr>
        <w:t>white-space</w:t>
      </w:r>
      <w:r>
        <w:rPr>
          <w:rFonts w:ascii="Arial" w:hAnsi="Arial" w:cs="Arial"/>
          <w:color w:val="333333"/>
        </w:rPr>
        <w:t> можно управлять пробелами и переносами строк. Свойство принимает значения:</w:t>
      </w:r>
    </w:p>
    <w:p w:rsidR="00FA0E45" w:rsidRDefault="00FA0E45" w:rsidP="00FA0E45">
      <w:pPr>
        <w:numPr>
          <w:ilvl w:val="0"/>
          <w:numId w:val="10"/>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nowrap</w:t>
      </w:r>
      <w:r>
        <w:rPr>
          <w:rFonts w:ascii="Arial" w:hAnsi="Arial" w:cs="Arial"/>
          <w:color w:val="333333"/>
        </w:rPr>
        <w:t> — схлопывает лишние пробелы и отображает весь текст одной строкой без переносов;</w:t>
      </w:r>
    </w:p>
    <w:p w:rsidR="00FA0E45" w:rsidRDefault="00FA0E45" w:rsidP="00FA0E45">
      <w:pPr>
        <w:numPr>
          <w:ilvl w:val="0"/>
          <w:numId w:val="10"/>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pre</w:t>
      </w:r>
      <w:r>
        <w:rPr>
          <w:rFonts w:ascii="Arial" w:hAnsi="Arial" w:cs="Arial"/>
          <w:color w:val="333333"/>
        </w:rPr>
        <w:t> — сохраняет пробелы и переносы как в исходном коде аналогично тегу </w:t>
      </w:r>
      <w:r>
        <w:rPr>
          <w:rStyle w:val="HTML1"/>
          <w:rFonts w:ascii="Consolas" w:eastAsiaTheme="majorEastAsia" w:hAnsi="Consolas"/>
          <w:color w:val="333333"/>
          <w:bdr w:val="single" w:sz="6" w:space="1" w:color="D5D5D5" w:frame="1"/>
          <w:shd w:val="clear" w:color="auto" w:fill="F8F8F8"/>
        </w:rPr>
        <w:t>&lt;pre&gt;</w:t>
      </w:r>
      <w:r>
        <w:rPr>
          <w:rFonts w:ascii="Arial" w:hAnsi="Arial" w:cs="Arial"/>
          <w:color w:val="333333"/>
        </w:rPr>
        <w:t>;</w:t>
      </w:r>
    </w:p>
    <w:p w:rsidR="00FA0E45" w:rsidRDefault="00FA0E45" w:rsidP="00FA0E45">
      <w:pPr>
        <w:numPr>
          <w:ilvl w:val="0"/>
          <w:numId w:val="10"/>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lastRenderedPageBreak/>
        <w:t>pre-wrap</w:t>
      </w:r>
      <w:r>
        <w:rPr>
          <w:rFonts w:ascii="Arial" w:hAnsi="Arial" w:cs="Arial"/>
          <w:color w:val="333333"/>
        </w:rPr>
        <w:t> — работает как значение </w:t>
      </w:r>
      <w:r>
        <w:rPr>
          <w:rStyle w:val="HTML1"/>
          <w:rFonts w:ascii="Consolas" w:eastAsiaTheme="majorEastAsia" w:hAnsi="Consolas"/>
          <w:color w:val="333333"/>
          <w:bdr w:val="single" w:sz="6" w:space="1" w:color="D5D5D5" w:frame="1"/>
          <w:shd w:val="clear" w:color="auto" w:fill="F8F8F8"/>
        </w:rPr>
        <w:t>pre</w:t>
      </w:r>
      <w:r>
        <w:rPr>
          <w:rFonts w:ascii="Arial" w:hAnsi="Arial" w:cs="Arial"/>
          <w:color w:val="333333"/>
        </w:rPr>
        <w:t>, но добавляет автоматические переносы, если текст не помещается в контейнер;</w:t>
      </w:r>
    </w:p>
    <w:p w:rsidR="00FA0E45" w:rsidRDefault="00FA0E45" w:rsidP="00FA0E45">
      <w:pPr>
        <w:numPr>
          <w:ilvl w:val="0"/>
          <w:numId w:val="10"/>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normal</w:t>
      </w:r>
      <w:r>
        <w:rPr>
          <w:rFonts w:ascii="Arial" w:hAnsi="Arial" w:cs="Arial"/>
          <w:color w:val="333333"/>
        </w:rPr>
        <w:t> — режим по умолчанию: лишние пробелы и переносы строк схлопываются, текст переносится, пробелы в конце строк удаляются.</w:t>
      </w:r>
    </w:p>
    <w:p w:rsidR="00FA0E45" w:rsidRDefault="00FA0E45" w:rsidP="00FA0E45">
      <w:pPr>
        <w:pStyle w:val="2"/>
        <w:shd w:val="clear" w:color="auto" w:fill="FFFFFF"/>
        <w:spacing w:before="161" w:after="161" w:line="450" w:lineRule="atLeast"/>
        <w:rPr>
          <w:rFonts w:ascii="inherit" w:hAnsi="inherit" w:cs="Arial"/>
          <w:color w:val="333333"/>
        </w:rPr>
      </w:pPr>
      <w:r>
        <w:rPr>
          <w:rFonts w:ascii="inherit" w:hAnsi="inherit" w:cs="Arial"/>
          <w:color w:val="333333"/>
        </w:rPr>
        <w:t>Свойство text-decoration</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Задаёт дополнительное оформление текста. Значения свойства:</w:t>
      </w:r>
    </w:p>
    <w:p w:rsidR="00FA0E45" w:rsidRDefault="00FA0E45" w:rsidP="00FA0E45">
      <w:pPr>
        <w:numPr>
          <w:ilvl w:val="0"/>
          <w:numId w:val="11"/>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underline</w:t>
      </w:r>
      <w:r>
        <w:rPr>
          <w:rFonts w:ascii="Arial" w:hAnsi="Arial" w:cs="Arial"/>
          <w:color w:val="333333"/>
        </w:rPr>
        <w:t> — подчёркивание;</w:t>
      </w:r>
    </w:p>
    <w:p w:rsidR="00FA0E45" w:rsidRDefault="00FA0E45" w:rsidP="00FA0E45">
      <w:pPr>
        <w:numPr>
          <w:ilvl w:val="0"/>
          <w:numId w:val="11"/>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line-through</w:t>
      </w:r>
      <w:r>
        <w:rPr>
          <w:rFonts w:ascii="Arial" w:hAnsi="Arial" w:cs="Arial"/>
          <w:color w:val="333333"/>
        </w:rPr>
        <w:t> — зачёркивание;</w:t>
      </w:r>
    </w:p>
    <w:p w:rsidR="00FA0E45" w:rsidRDefault="00FA0E45" w:rsidP="00FA0E45">
      <w:pPr>
        <w:numPr>
          <w:ilvl w:val="0"/>
          <w:numId w:val="11"/>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overline</w:t>
      </w:r>
      <w:r>
        <w:rPr>
          <w:rFonts w:ascii="Arial" w:hAnsi="Arial" w:cs="Arial"/>
          <w:color w:val="333333"/>
        </w:rPr>
        <w:t> — надчёркивание;</w:t>
      </w:r>
    </w:p>
    <w:p w:rsidR="00FA0E45" w:rsidRDefault="00FA0E45" w:rsidP="00FA0E45">
      <w:pPr>
        <w:numPr>
          <w:ilvl w:val="0"/>
          <w:numId w:val="11"/>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none</w:t>
      </w:r>
      <w:r>
        <w:rPr>
          <w:rFonts w:ascii="Arial" w:hAnsi="Arial" w:cs="Arial"/>
          <w:color w:val="333333"/>
        </w:rPr>
        <w:t> — убирает вышеперечисленные эффекты.</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 тексту можно одновременно применить несколько эффектов, если перечислить значения через пробел:</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p {</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sidRPr="00FA0E45">
        <w:rPr>
          <w:rStyle w:val="HTML1"/>
          <w:rFonts w:ascii="Consolas" w:eastAsiaTheme="majorEastAsia" w:hAnsi="Consolas"/>
          <w:color w:val="333333"/>
          <w:bdr w:val="none" w:sz="0" w:space="0" w:color="auto" w:frame="1"/>
          <w:lang w:val="en-US"/>
        </w:rPr>
        <w:t xml:space="preserve">  text-decoration: underline; /* </w:t>
      </w:r>
      <w:r>
        <w:rPr>
          <w:rStyle w:val="HTML1"/>
          <w:rFonts w:ascii="Consolas" w:eastAsiaTheme="majorEastAsia" w:hAnsi="Consolas"/>
          <w:color w:val="333333"/>
          <w:bdr w:val="none" w:sz="0" w:space="0" w:color="auto" w:frame="1"/>
        </w:rPr>
        <w:t>подчёркнутый</w:t>
      </w:r>
      <w:r w:rsidRPr="00FA0E45">
        <w:rPr>
          <w:rStyle w:val="HTML1"/>
          <w:rFonts w:ascii="Consolas" w:eastAsiaTheme="majorEastAsia" w:hAnsi="Consolas"/>
          <w:color w:val="333333"/>
          <w:bdr w:val="none" w:sz="0" w:space="0" w:color="auto" w:frame="1"/>
          <w:lang w:val="en-US"/>
        </w:rPr>
        <w:t xml:space="preserve"> </w:t>
      </w:r>
      <w:r>
        <w:rPr>
          <w:rStyle w:val="HTML1"/>
          <w:rFonts w:ascii="Consolas" w:eastAsiaTheme="majorEastAsia" w:hAnsi="Consolas"/>
          <w:color w:val="333333"/>
          <w:bdr w:val="none" w:sz="0" w:space="0" w:color="auto" w:frame="1"/>
        </w:rPr>
        <w:t>текст</w:t>
      </w:r>
      <w:r w:rsidRPr="00FA0E45">
        <w:rPr>
          <w:rStyle w:val="HTML1"/>
          <w:rFonts w:ascii="Consolas" w:eastAsiaTheme="majorEastAsia" w:hAnsi="Consolas"/>
          <w:color w:val="333333"/>
          <w:bdr w:val="none" w:sz="0" w:space="0" w:color="auto" w:frame="1"/>
          <w:lang w:val="en-US"/>
        </w:rPr>
        <w:t xml:space="preserve">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span {</w:t>
      </w:r>
    </w:p>
    <w:p w:rsid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rPr>
      </w:pPr>
      <w:r>
        <w:rPr>
          <w:rStyle w:val="HTML1"/>
          <w:rFonts w:ascii="Consolas" w:eastAsiaTheme="majorEastAsia" w:hAnsi="Consolas"/>
          <w:color w:val="333333"/>
          <w:bdr w:val="none" w:sz="0" w:space="0" w:color="auto" w:frame="1"/>
        </w:rPr>
        <w:t xml:space="preserve">  /* подчёркнутый и зачёркнутый текст */</w:t>
      </w:r>
    </w:p>
    <w:p w:rsidR="00FA0E45" w:rsidRPr="00FA0E45" w:rsidRDefault="00FA0E45" w:rsidP="00FA0E45">
      <w:pPr>
        <w:pStyle w:val="HTML"/>
        <w:shd w:val="clear" w:color="auto" w:fill="F8F8F8"/>
        <w:spacing w:before="300" w:after="300"/>
        <w:ind w:left="-225"/>
        <w:rPr>
          <w:rStyle w:val="HTML1"/>
          <w:rFonts w:ascii="Consolas" w:eastAsiaTheme="majorEastAsia" w:hAnsi="Consolas"/>
          <w:color w:val="333333"/>
          <w:bdr w:val="none" w:sz="0" w:space="0" w:color="auto" w:frame="1"/>
          <w:lang w:val="en-US"/>
        </w:rPr>
      </w:pPr>
      <w:r>
        <w:rPr>
          <w:rStyle w:val="HTML1"/>
          <w:rFonts w:ascii="Consolas" w:eastAsiaTheme="majorEastAsia" w:hAnsi="Consolas"/>
          <w:color w:val="333333"/>
          <w:bdr w:val="none" w:sz="0" w:space="0" w:color="auto" w:frame="1"/>
        </w:rPr>
        <w:t xml:space="preserve">  </w:t>
      </w:r>
      <w:r w:rsidRPr="00FA0E45">
        <w:rPr>
          <w:rStyle w:val="HTML1"/>
          <w:rFonts w:ascii="Consolas" w:eastAsiaTheme="majorEastAsia" w:hAnsi="Consolas"/>
          <w:color w:val="333333"/>
          <w:bdr w:val="none" w:sz="0" w:space="0" w:color="auto" w:frame="1"/>
          <w:lang w:val="en-US"/>
        </w:rPr>
        <w:t>text-decoration: underline line-through;</w:t>
      </w:r>
    </w:p>
    <w:p w:rsidR="00FA0E45" w:rsidRDefault="00FA0E45" w:rsidP="00FA0E45">
      <w:pPr>
        <w:pStyle w:val="HTML"/>
        <w:shd w:val="clear" w:color="auto" w:fill="F8F8F8"/>
        <w:spacing w:before="300" w:after="300"/>
        <w:ind w:left="-225"/>
        <w:rPr>
          <w:rFonts w:ascii="Consolas" w:hAnsi="Consolas"/>
          <w:color w:val="333333"/>
          <w:sz w:val="24"/>
          <w:szCs w:val="24"/>
        </w:rPr>
      </w:pPr>
      <w:r>
        <w:rPr>
          <w:rStyle w:val="HTML1"/>
          <w:rFonts w:ascii="Consolas" w:eastAsiaTheme="majorEastAsia" w:hAnsi="Consolas"/>
          <w:color w:val="333333"/>
          <w:bdr w:val="none" w:sz="0" w:space="0" w:color="auto" w:frame="1"/>
        </w:rPr>
        <w:t>}</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Свойство </w:t>
      </w:r>
      <w:r>
        <w:rPr>
          <w:rStyle w:val="HTML1"/>
          <w:rFonts w:ascii="Consolas" w:eastAsiaTheme="majorEastAsia" w:hAnsi="Consolas"/>
          <w:color w:val="333333"/>
          <w:bdr w:val="single" w:sz="6" w:space="1" w:color="D5D5D5" w:frame="1"/>
          <w:shd w:val="clear" w:color="auto" w:fill="F8F8F8"/>
        </w:rPr>
        <w:t>text-decoration</w:t>
      </w:r>
      <w:r>
        <w:rPr>
          <w:rFonts w:ascii="Arial" w:hAnsi="Arial" w:cs="Arial"/>
          <w:color w:val="333333"/>
        </w:rPr>
        <w:t> — </w:t>
      </w:r>
      <w:hyperlink r:id="rId12" w:history="1">
        <w:r>
          <w:rPr>
            <w:rStyle w:val="a5"/>
            <w:rFonts w:ascii="Arial" w:hAnsi="Arial" w:cs="Arial"/>
            <w:color w:val="3527B6"/>
          </w:rPr>
          <w:t>составное</w:t>
        </w:r>
      </w:hyperlink>
      <w:r>
        <w:rPr>
          <w:rFonts w:ascii="Arial" w:hAnsi="Arial" w:cs="Arial"/>
          <w:color w:val="333333"/>
        </w:rPr>
        <w:t>. Оно раскладывается на отдельные свойства:</w:t>
      </w:r>
    </w:p>
    <w:p w:rsidR="00FA0E45" w:rsidRDefault="00FA0E45" w:rsidP="00FA0E45">
      <w:pPr>
        <w:numPr>
          <w:ilvl w:val="0"/>
          <w:numId w:val="12"/>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text-decoration-line</w:t>
      </w:r>
      <w:r>
        <w:rPr>
          <w:rFonts w:ascii="Arial" w:hAnsi="Arial" w:cs="Arial"/>
          <w:color w:val="333333"/>
        </w:rPr>
        <w:t> — вид линии: зачёркивание, подчёркивание или надчёркивание;</w:t>
      </w:r>
    </w:p>
    <w:p w:rsidR="00FA0E45" w:rsidRDefault="00FA0E45" w:rsidP="00FA0E45">
      <w:pPr>
        <w:numPr>
          <w:ilvl w:val="0"/>
          <w:numId w:val="12"/>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text-decoration-style</w:t>
      </w:r>
      <w:r>
        <w:rPr>
          <w:rFonts w:ascii="Arial" w:hAnsi="Arial" w:cs="Arial"/>
          <w:color w:val="333333"/>
        </w:rPr>
        <w:t> — стиль линии, может принимать значения:</w:t>
      </w:r>
    </w:p>
    <w:p w:rsidR="00FA0E45" w:rsidRDefault="00FA0E45" w:rsidP="00FA0E45">
      <w:pPr>
        <w:numPr>
          <w:ilvl w:val="1"/>
          <w:numId w:val="12"/>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solid</w:t>
      </w:r>
      <w:r>
        <w:rPr>
          <w:rFonts w:ascii="Arial" w:hAnsi="Arial" w:cs="Arial"/>
          <w:color w:val="333333"/>
        </w:rPr>
        <w:t> — сплошная линия;</w:t>
      </w:r>
    </w:p>
    <w:p w:rsidR="00FA0E45" w:rsidRDefault="00FA0E45" w:rsidP="00FA0E45">
      <w:pPr>
        <w:numPr>
          <w:ilvl w:val="1"/>
          <w:numId w:val="12"/>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double</w:t>
      </w:r>
      <w:r>
        <w:rPr>
          <w:rFonts w:ascii="Arial" w:hAnsi="Arial" w:cs="Arial"/>
          <w:color w:val="333333"/>
        </w:rPr>
        <w:t> — двойная линия;</w:t>
      </w:r>
    </w:p>
    <w:p w:rsidR="00FA0E45" w:rsidRDefault="00FA0E45" w:rsidP="00FA0E45">
      <w:pPr>
        <w:numPr>
          <w:ilvl w:val="1"/>
          <w:numId w:val="12"/>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dotted</w:t>
      </w:r>
      <w:r>
        <w:rPr>
          <w:rFonts w:ascii="Arial" w:hAnsi="Arial" w:cs="Arial"/>
          <w:color w:val="333333"/>
        </w:rPr>
        <w:t> — точечная линия;</w:t>
      </w:r>
    </w:p>
    <w:p w:rsidR="00FA0E45" w:rsidRDefault="00FA0E45" w:rsidP="00FA0E45">
      <w:pPr>
        <w:numPr>
          <w:ilvl w:val="1"/>
          <w:numId w:val="12"/>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lastRenderedPageBreak/>
        <w:t>dashed</w:t>
      </w:r>
      <w:r>
        <w:rPr>
          <w:rFonts w:ascii="Arial" w:hAnsi="Arial" w:cs="Arial"/>
          <w:color w:val="333333"/>
        </w:rPr>
        <w:t> — пунктирная линия;</w:t>
      </w:r>
    </w:p>
    <w:p w:rsidR="00FA0E45" w:rsidRDefault="00FA0E45" w:rsidP="00FA0E45">
      <w:pPr>
        <w:numPr>
          <w:ilvl w:val="1"/>
          <w:numId w:val="12"/>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wavy</w:t>
      </w:r>
      <w:r>
        <w:rPr>
          <w:rFonts w:ascii="Arial" w:hAnsi="Arial" w:cs="Arial"/>
          <w:color w:val="333333"/>
        </w:rPr>
        <w:t> — волнистая линия.</w:t>
      </w:r>
    </w:p>
    <w:p w:rsidR="00FA0E45" w:rsidRPr="00FA0E45" w:rsidRDefault="00FA0E45" w:rsidP="00FA0E45">
      <w:pPr>
        <w:numPr>
          <w:ilvl w:val="0"/>
          <w:numId w:val="12"/>
        </w:numPr>
        <w:shd w:val="clear" w:color="auto" w:fill="FFFFFF"/>
        <w:spacing w:before="151" w:after="151" w:line="375" w:lineRule="atLeast"/>
        <w:ind w:left="0"/>
        <w:rPr>
          <w:rFonts w:ascii="Arial" w:hAnsi="Arial" w:cs="Arial"/>
          <w:color w:val="333333"/>
          <w:lang w:val="en-US"/>
        </w:rPr>
      </w:pPr>
      <w:r w:rsidRPr="00FA0E45">
        <w:rPr>
          <w:rStyle w:val="HTML1"/>
          <w:rFonts w:ascii="Consolas" w:eastAsiaTheme="majorEastAsia" w:hAnsi="Consolas"/>
          <w:color w:val="333333"/>
          <w:bdr w:val="single" w:sz="6" w:space="1" w:color="D5D5D5" w:frame="1"/>
          <w:shd w:val="clear" w:color="auto" w:fill="F8F8F8"/>
          <w:lang w:val="en-US"/>
        </w:rPr>
        <w:t>text-decoration-color</w:t>
      </w:r>
      <w:r w:rsidRPr="00FA0E45">
        <w:rPr>
          <w:rFonts w:ascii="Arial" w:hAnsi="Arial" w:cs="Arial"/>
          <w:color w:val="333333"/>
          <w:lang w:val="en-US"/>
        </w:rPr>
        <w:t xml:space="preserve"> — </w:t>
      </w:r>
      <w:r>
        <w:rPr>
          <w:rFonts w:ascii="Arial" w:hAnsi="Arial" w:cs="Arial"/>
          <w:color w:val="333333"/>
        </w:rPr>
        <w:t>цвет</w:t>
      </w:r>
      <w:r w:rsidRPr="00FA0E45">
        <w:rPr>
          <w:rFonts w:ascii="Arial" w:hAnsi="Arial" w:cs="Arial"/>
          <w:color w:val="333333"/>
          <w:lang w:val="en-US"/>
        </w:rPr>
        <w:t xml:space="preserve"> </w:t>
      </w:r>
      <w:r>
        <w:rPr>
          <w:rFonts w:ascii="Arial" w:hAnsi="Arial" w:cs="Arial"/>
          <w:color w:val="333333"/>
        </w:rPr>
        <w:t>линии</w:t>
      </w:r>
      <w:r w:rsidRPr="00FA0E45">
        <w:rPr>
          <w:rFonts w:ascii="Arial" w:hAnsi="Arial" w:cs="Arial"/>
          <w:color w:val="333333"/>
          <w:lang w:val="en-US"/>
        </w:rPr>
        <w:t>.</w:t>
      </w:r>
    </w:p>
    <w:p w:rsidR="00FA0E45" w:rsidRDefault="00FA0E45" w:rsidP="00FA0E45">
      <w:pPr>
        <w:pStyle w:val="2"/>
        <w:shd w:val="clear" w:color="auto" w:fill="FFFFFF"/>
        <w:spacing w:before="161" w:after="161" w:line="450" w:lineRule="atLeast"/>
        <w:rPr>
          <w:rFonts w:ascii="inherit" w:hAnsi="inherit" w:cs="Arial"/>
          <w:color w:val="333333"/>
        </w:rPr>
      </w:pPr>
      <w:r>
        <w:rPr>
          <w:rFonts w:ascii="inherit" w:hAnsi="inherit" w:cs="Arial"/>
          <w:color w:val="333333"/>
        </w:rPr>
        <w:t>Свойство font-style</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Свойством можно задать начертание текста. Его основные значения:</w:t>
      </w:r>
    </w:p>
    <w:p w:rsidR="00FA0E45" w:rsidRDefault="00FA0E45" w:rsidP="00FA0E45">
      <w:pPr>
        <w:numPr>
          <w:ilvl w:val="0"/>
          <w:numId w:val="13"/>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normal</w:t>
      </w:r>
      <w:r>
        <w:rPr>
          <w:rFonts w:ascii="Arial" w:hAnsi="Arial" w:cs="Arial"/>
          <w:color w:val="333333"/>
        </w:rPr>
        <w:t> — обычное начертание;</w:t>
      </w:r>
    </w:p>
    <w:p w:rsidR="00FA0E45" w:rsidRDefault="00FA0E45" w:rsidP="00FA0E45">
      <w:pPr>
        <w:numPr>
          <w:ilvl w:val="0"/>
          <w:numId w:val="13"/>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italic</w:t>
      </w:r>
      <w:r>
        <w:rPr>
          <w:rFonts w:ascii="Arial" w:hAnsi="Arial" w:cs="Arial"/>
          <w:color w:val="333333"/>
        </w:rPr>
        <w:t> — курсивное начертание;</w:t>
      </w:r>
    </w:p>
    <w:p w:rsidR="00FA0E45" w:rsidRDefault="00FA0E45" w:rsidP="00FA0E45">
      <w:pPr>
        <w:numPr>
          <w:ilvl w:val="0"/>
          <w:numId w:val="13"/>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oblique</w:t>
      </w:r>
      <w:r>
        <w:rPr>
          <w:rFonts w:ascii="Arial" w:hAnsi="Arial" w:cs="Arial"/>
          <w:color w:val="333333"/>
        </w:rPr>
        <w:t> — наклонное начертание.</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Если задано значение </w:t>
      </w:r>
      <w:r>
        <w:rPr>
          <w:rStyle w:val="HTML1"/>
          <w:rFonts w:ascii="Consolas" w:eastAsiaTheme="majorEastAsia" w:hAnsi="Consolas"/>
          <w:color w:val="333333"/>
          <w:bdr w:val="single" w:sz="6" w:space="1" w:color="D5D5D5" w:frame="1"/>
          <w:shd w:val="clear" w:color="auto" w:fill="F8F8F8"/>
        </w:rPr>
        <w:t>italic</w:t>
      </w:r>
      <w:r>
        <w:rPr>
          <w:rFonts w:ascii="Arial" w:hAnsi="Arial" w:cs="Arial"/>
          <w:color w:val="333333"/>
        </w:rPr>
        <w:t>, браузер будет пытаться найти в заданном шрифте отдельное курсивное начертание символов. В некоторых шрифтах отдельный курсив предусмотрен.</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Если отдельного курсивного начертания в шрифте не предусмотрено, то браузер сделает текст наклонным, то есть сымитирует курсив. Что равноценно заданию тексту значения </w:t>
      </w:r>
      <w:r>
        <w:rPr>
          <w:rStyle w:val="HTML1"/>
          <w:rFonts w:ascii="Consolas" w:eastAsiaTheme="majorEastAsia" w:hAnsi="Consolas"/>
          <w:color w:val="333333"/>
          <w:bdr w:val="single" w:sz="6" w:space="1" w:color="D5D5D5" w:frame="1"/>
          <w:shd w:val="clear" w:color="auto" w:fill="F8F8F8"/>
        </w:rPr>
        <w:t>font-style: oblique</w:t>
      </w:r>
      <w:r>
        <w:rPr>
          <w:rFonts w:ascii="Arial" w:hAnsi="Arial" w:cs="Arial"/>
          <w:color w:val="333333"/>
        </w:rPr>
        <w:t>.</w:t>
      </w:r>
    </w:p>
    <w:p w:rsidR="00FA0E45" w:rsidRDefault="00FA0E45" w:rsidP="00FA0E45">
      <w:pPr>
        <w:pStyle w:val="2"/>
        <w:shd w:val="clear" w:color="auto" w:fill="FFFFFF"/>
        <w:spacing w:before="161" w:after="161" w:line="450" w:lineRule="atLeast"/>
        <w:rPr>
          <w:rFonts w:ascii="inherit" w:hAnsi="inherit" w:cs="Arial"/>
          <w:color w:val="333333"/>
        </w:rPr>
      </w:pPr>
      <w:r>
        <w:rPr>
          <w:rFonts w:ascii="inherit" w:hAnsi="inherit" w:cs="Arial"/>
          <w:color w:val="333333"/>
        </w:rPr>
        <w:t>Свойство text-transform</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 его помощью можно управлять регистром символов: делать буквы строчными (маленькими) или заглавными (большими). Значения свойства:</w:t>
      </w:r>
    </w:p>
    <w:p w:rsidR="00FA0E45" w:rsidRDefault="00FA0E45" w:rsidP="00FA0E45">
      <w:pPr>
        <w:numPr>
          <w:ilvl w:val="0"/>
          <w:numId w:val="14"/>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lowercase</w:t>
      </w:r>
      <w:r>
        <w:rPr>
          <w:rFonts w:ascii="Arial" w:hAnsi="Arial" w:cs="Arial"/>
          <w:color w:val="333333"/>
        </w:rPr>
        <w:t> — все строчные;</w:t>
      </w:r>
    </w:p>
    <w:p w:rsidR="00FA0E45" w:rsidRDefault="00FA0E45" w:rsidP="00FA0E45">
      <w:pPr>
        <w:numPr>
          <w:ilvl w:val="0"/>
          <w:numId w:val="14"/>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uppercase</w:t>
      </w:r>
      <w:r>
        <w:rPr>
          <w:rFonts w:ascii="Arial" w:hAnsi="Arial" w:cs="Arial"/>
          <w:color w:val="333333"/>
        </w:rPr>
        <w:t> — все заглавные;</w:t>
      </w:r>
    </w:p>
    <w:p w:rsidR="00FA0E45" w:rsidRDefault="00FA0E45" w:rsidP="00FA0E45">
      <w:pPr>
        <w:numPr>
          <w:ilvl w:val="0"/>
          <w:numId w:val="14"/>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capitalize</w:t>
      </w:r>
      <w:r>
        <w:rPr>
          <w:rFonts w:ascii="Arial" w:hAnsi="Arial" w:cs="Arial"/>
          <w:color w:val="333333"/>
        </w:rPr>
        <w:t> — каждое слово начинается с большой буквы;</w:t>
      </w:r>
    </w:p>
    <w:p w:rsidR="00FA0E45" w:rsidRDefault="00FA0E45" w:rsidP="00FA0E45">
      <w:pPr>
        <w:numPr>
          <w:ilvl w:val="0"/>
          <w:numId w:val="14"/>
        </w:numPr>
        <w:shd w:val="clear" w:color="auto" w:fill="FFFFFF"/>
        <w:spacing w:before="151" w:after="151" w:line="375" w:lineRule="atLeast"/>
        <w:ind w:left="0"/>
        <w:rPr>
          <w:rFonts w:ascii="Arial" w:hAnsi="Arial" w:cs="Arial"/>
          <w:color w:val="333333"/>
        </w:rPr>
      </w:pPr>
      <w:r>
        <w:rPr>
          <w:rStyle w:val="HTML1"/>
          <w:rFonts w:ascii="Consolas" w:eastAsiaTheme="majorEastAsia" w:hAnsi="Consolas"/>
          <w:color w:val="333333"/>
          <w:bdr w:val="single" w:sz="6" w:space="1" w:color="D5D5D5" w:frame="1"/>
          <w:shd w:val="clear" w:color="auto" w:fill="F8F8F8"/>
        </w:rPr>
        <w:t>none</w:t>
      </w:r>
      <w:r>
        <w:rPr>
          <w:rFonts w:ascii="Arial" w:hAnsi="Arial" w:cs="Arial"/>
          <w:color w:val="333333"/>
        </w:rPr>
        <w:t> — отменяет изменение регистра.</w:t>
      </w:r>
    </w:p>
    <w:p w:rsidR="00FA0E45" w:rsidRDefault="00FA0E45" w:rsidP="00FA0E45">
      <w:pPr>
        <w:pStyle w:val="2"/>
        <w:shd w:val="clear" w:color="auto" w:fill="FFFFFF"/>
        <w:spacing w:before="161" w:after="161" w:line="450" w:lineRule="atLeast"/>
        <w:rPr>
          <w:rFonts w:ascii="inherit" w:hAnsi="inherit" w:cs="Arial"/>
          <w:color w:val="333333"/>
        </w:rPr>
      </w:pPr>
      <w:r>
        <w:rPr>
          <w:rFonts w:ascii="inherit" w:hAnsi="inherit" w:cs="Arial"/>
          <w:color w:val="333333"/>
        </w:rPr>
        <w:t>Отступы</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Важный фактор того, что текст в блоке будет удобочитаемым, это наличие свободного пространства в блоке для этого текста. Вокруг текста должно быть достаточно «воздуха», он не должен «прилипать» к краям, ему не должно быть «тесно».</w:t>
      </w:r>
    </w:p>
    <w:p w:rsidR="00FA0E45" w:rsidRDefault="00FA0E45" w:rsidP="00FA0E45">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lastRenderedPageBreak/>
        <w:t>За отступы в CSS отвечают два свойства: </w:t>
      </w:r>
      <w:r>
        <w:rPr>
          <w:rStyle w:val="HTML1"/>
          <w:rFonts w:ascii="Consolas" w:eastAsiaTheme="majorEastAsia" w:hAnsi="Consolas"/>
          <w:color w:val="333333"/>
          <w:bdr w:val="single" w:sz="6" w:space="1" w:color="D5D5D5" w:frame="1"/>
          <w:shd w:val="clear" w:color="auto" w:fill="F8F8F8"/>
        </w:rPr>
        <w:t>padding</w:t>
      </w:r>
      <w:r>
        <w:rPr>
          <w:rFonts w:ascii="Arial" w:hAnsi="Arial" w:cs="Arial"/>
          <w:color w:val="333333"/>
        </w:rPr>
        <w:t> задаёт внутренние отступы в блоке, а </w:t>
      </w:r>
      <w:r>
        <w:rPr>
          <w:rStyle w:val="HTML1"/>
          <w:rFonts w:ascii="Consolas" w:eastAsiaTheme="majorEastAsia" w:hAnsi="Consolas"/>
          <w:color w:val="333333"/>
          <w:bdr w:val="single" w:sz="6" w:space="1" w:color="D5D5D5" w:frame="1"/>
          <w:shd w:val="clear" w:color="auto" w:fill="F8F8F8"/>
        </w:rPr>
        <w:t>margin</w:t>
      </w:r>
      <w:r>
        <w:rPr>
          <w:rFonts w:ascii="Arial" w:hAnsi="Arial" w:cs="Arial"/>
          <w:color w:val="333333"/>
        </w:rPr>
        <w:t> задаёт внешние отступы.</w:t>
      </w:r>
    </w:p>
    <w:p w:rsidR="00AC3A9E" w:rsidRDefault="00AC3A9E">
      <w:r>
        <w:br w:type="page"/>
      </w:r>
    </w:p>
    <w:p w:rsidR="00AC3A9E" w:rsidRDefault="00AC3A9E" w:rsidP="00AC3A9E">
      <w:pPr>
        <w:pStyle w:val="1"/>
        <w:shd w:val="clear" w:color="auto" w:fill="FFFFFF"/>
        <w:spacing w:before="0" w:beforeAutospacing="0" w:after="225" w:afterAutospacing="0" w:line="450" w:lineRule="atLeast"/>
        <w:rPr>
          <w:rFonts w:ascii="Arial" w:hAnsi="Arial" w:cs="Arial"/>
          <w:color w:val="333333"/>
          <w:sz w:val="54"/>
          <w:szCs w:val="54"/>
        </w:rPr>
      </w:pPr>
      <w:r>
        <w:rPr>
          <w:rFonts w:ascii="Arial" w:hAnsi="Arial" w:cs="Arial"/>
          <w:color w:val="333333"/>
          <w:sz w:val="54"/>
          <w:szCs w:val="54"/>
        </w:rPr>
        <w:lastRenderedPageBreak/>
        <w:t>Конспект «Основы JavaScript»</w:t>
      </w:r>
    </w:p>
    <w:p w:rsidR="00AC3A9E" w:rsidRDefault="00AC3A9E" w:rsidP="00AC3A9E">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JavaScript: что это такое и как подключить его на страницу</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Язык программирования JavaScript придумали специально для того, чтобы создавать интерактивные сайты.</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Код на языке JavaScript называют скриптом. Его сохраняют в отдельный файл с расширением </w:t>
      </w:r>
      <w:r>
        <w:rPr>
          <w:rStyle w:val="HTML1"/>
          <w:rFonts w:ascii="Consolas" w:hAnsi="Consolas"/>
          <w:color w:val="333333"/>
          <w:bdr w:val="single" w:sz="6" w:space="1" w:color="D5D5D5" w:frame="1"/>
          <w:shd w:val="clear" w:color="auto" w:fill="F8F8F8"/>
        </w:rPr>
        <w:t>js</w:t>
      </w:r>
      <w:r>
        <w:rPr>
          <w:rFonts w:ascii="Arial" w:hAnsi="Arial" w:cs="Arial"/>
          <w:color w:val="333333"/>
        </w:rPr>
        <w:t>, а чтобы запустить, подключают этот файл на страницу. В HTML для добавления JavaScript есть специальный тег:</w:t>
      </w:r>
    </w:p>
    <w:p w:rsidR="00AC3A9E" w:rsidRDefault="00AC3A9E" w:rsidP="00AC3A9E">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&lt;script src="адрес_файла"&gt;&lt;/script&gt;</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Подключают скрипт обычно в самом конце страницы, перед закрывающим тегом </w:t>
      </w:r>
      <w:r>
        <w:rPr>
          <w:rStyle w:val="HTML1"/>
          <w:rFonts w:ascii="Consolas" w:hAnsi="Consolas"/>
          <w:color w:val="333333"/>
          <w:bdr w:val="single" w:sz="6" w:space="1" w:color="D5D5D5" w:frame="1"/>
          <w:shd w:val="clear" w:color="auto" w:fill="F8F8F8"/>
        </w:rPr>
        <w:t>&lt;/body&gt;</w:t>
      </w:r>
      <w:r>
        <w:rPr>
          <w:rFonts w:ascii="Arial" w:hAnsi="Arial" w:cs="Arial"/>
          <w:color w:val="333333"/>
        </w:rPr>
        <w:t>.</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Программа на JavaScript — это последовательность инструкций, то есть указаний браузеру выполнить какие-то действия. Инструкции выполняются последовательно, сверху вниз.</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Чтобы сказать JavaScript, что инструкция закончена, нужно поставить точку с запятой или перейти на новую строку. Новая строка правильно работает </w:t>
      </w:r>
      <w:r>
        <w:rPr>
          <w:rFonts w:ascii="Arial" w:hAnsi="Arial" w:cs="Arial"/>
          <w:i/>
          <w:iCs/>
          <w:color w:val="333333"/>
        </w:rPr>
        <w:t>в большинстве случаев</w:t>
      </w:r>
      <w:r>
        <w:rPr>
          <w:rFonts w:ascii="Arial" w:hAnsi="Arial" w:cs="Arial"/>
          <w:color w:val="333333"/>
        </w:rPr>
        <w:t>, а точка с запятой — </w:t>
      </w:r>
      <w:r>
        <w:rPr>
          <w:rFonts w:ascii="Arial" w:hAnsi="Arial" w:cs="Arial"/>
          <w:b/>
          <w:bCs/>
          <w:color w:val="333333"/>
        </w:rPr>
        <w:t>всегда</w:t>
      </w:r>
      <w:r>
        <w:rPr>
          <w:rFonts w:ascii="Arial" w:hAnsi="Arial" w:cs="Arial"/>
          <w:color w:val="333333"/>
        </w:rPr>
        <w:t>. Поэтому лучше ставить точку с запятой в конце каждой инструкции.</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JavaScript не меняет исходный файл с разметкой, но, выполняя инструкции, меняет страницу прямо в браузере пользователя.</w:t>
      </w:r>
    </w:p>
    <w:p w:rsidR="00AC3A9E" w:rsidRDefault="00AC3A9E" w:rsidP="00AC3A9E">
      <w:pPr>
        <w:pStyle w:val="2"/>
        <w:shd w:val="clear" w:color="auto" w:fill="FFFFFF"/>
        <w:spacing w:before="161" w:after="161" w:line="450" w:lineRule="atLeast"/>
        <w:rPr>
          <w:rFonts w:ascii="inherit" w:hAnsi="inherit" w:cs="Arial"/>
          <w:color w:val="333333"/>
        </w:rPr>
      </w:pPr>
      <w:r>
        <w:rPr>
          <w:rFonts w:ascii="inherit" w:hAnsi="inherit" w:cs="Arial"/>
          <w:color w:val="333333"/>
        </w:rPr>
        <w:t>Комментарии</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Комментарий — это текст, поясняющий код. Он не выводится в браузер и никак не влияет на работу программы. Инструкции внутри комментария не выполняются, поэтому комментарии часто используют, если нужно временно отключить часть кода.</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 JavaScript есть два вида комментариев:</w:t>
      </w:r>
    </w:p>
    <w:p w:rsidR="00AC3A9E" w:rsidRDefault="00AC3A9E" w:rsidP="00AC3A9E">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Однострочные комментарии.</w:t>
      </w:r>
    </w:p>
    <w:p w:rsidR="00AC3A9E" w:rsidRDefault="00AC3A9E" w:rsidP="00AC3A9E">
      <w:pPr>
        <w:pStyle w:val="HTML"/>
        <w:shd w:val="clear" w:color="auto" w:fill="F8F8F8"/>
        <w:spacing w:before="300" w:after="300"/>
        <w:ind w:left="-225"/>
        <w:rPr>
          <w:rStyle w:val="HTML1"/>
          <w:rFonts w:ascii="Consolas" w:hAnsi="Consolas"/>
          <w:color w:val="333333"/>
          <w:bdr w:val="none" w:sz="0" w:space="0" w:color="auto" w:frame="1"/>
        </w:rPr>
      </w:pPr>
    </w:p>
    <w:p w:rsidR="00AC3A9E" w:rsidRDefault="00AC3A9E" w:rsidP="00AC3A9E">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lastRenderedPageBreak/>
        <w:t>/*</w:t>
      </w:r>
    </w:p>
    <w:p w:rsidR="00AC3A9E" w:rsidRDefault="00AC3A9E" w:rsidP="00AC3A9E">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И многострочные.</w:t>
      </w:r>
    </w:p>
    <w:p w:rsidR="00AC3A9E" w:rsidRDefault="00AC3A9E" w:rsidP="00AC3A9E">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Они могут отключить сразу несколько строк кода.</w:t>
      </w:r>
    </w:p>
    <w:p w:rsidR="00AC3A9E" w:rsidRDefault="00AC3A9E" w:rsidP="00AC3A9E">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w:t>
      </w:r>
    </w:p>
    <w:p w:rsidR="00AC3A9E" w:rsidRDefault="00AC3A9E" w:rsidP="00AC3A9E">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Метод querySelector</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Чтобы найти на странице элемент, нужно использовать метод </w:t>
      </w:r>
      <w:r>
        <w:rPr>
          <w:rStyle w:val="HTML1"/>
          <w:rFonts w:ascii="Consolas" w:hAnsi="Consolas"/>
          <w:color w:val="333333"/>
          <w:bdr w:val="single" w:sz="6" w:space="1" w:color="D5D5D5" w:frame="1"/>
          <w:shd w:val="clear" w:color="auto" w:fill="F8F8F8"/>
        </w:rPr>
        <w:t>querySelector</w:t>
      </w:r>
      <w:r>
        <w:rPr>
          <w:rFonts w:ascii="Arial" w:hAnsi="Arial" w:cs="Arial"/>
          <w:color w:val="333333"/>
        </w:rPr>
        <w:t>, он ищет по селектору:</w:t>
      </w:r>
    </w:p>
    <w:p w:rsidR="00AC3A9E" w:rsidRDefault="00AC3A9E" w:rsidP="00AC3A9E">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document.querySelector('селектор');</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Эта инструкция состоит из двух частей. Первая часть — элемент, внутри которого будет искать JavaScript. Словом </w:t>
      </w:r>
      <w:r>
        <w:rPr>
          <w:rStyle w:val="HTML1"/>
          <w:rFonts w:ascii="Consolas" w:hAnsi="Consolas"/>
          <w:color w:val="333333"/>
          <w:bdr w:val="single" w:sz="6" w:space="1" w:color="D5D5D5" w:frame="1"/>
          <w:shd w:val="clear" w:color="auto" w:fill="F8F8F8"/>
        </w:rPr>
        <w:t>document</w:t>
      </w:r>
      <w:r>
        <w:rPr>
          <w:rFonts w:ascii="Arial" w:hAnsi="Arial" w:cs="Arial"/>
          <w:color w:val="333333"/>
        </w:rPr>
        <w:t> обозначается веб-страница, к которой скрипт подключён. Неважно, как называется файл на самом деле, в JavaScript это всегда «документ». Он является элементом-родителем для любого другого элемента на странице.</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Вторая часть инструкции — это то, что нужно сделать. Её называют методом.</w:t>
      </w:r>
    </w:p>
    <w:p w:rsidR="00AC3A9E" w:rsidRDefault="00AC3A9E" w:rsidP="00AC3A9E">
      <w:pPr>
        <w:pStyle w:val="2"/>
        <w:shd w:val="clear" w:color="auto" w:fill="FFFFFF"/>
        <w:spacing w:before="161" w:after="161" w:line="450" w:lineRule="atLeast"/>
        <w:rPr>
          <w:rFonts w:ascii="inherit" w:hAnsi="inherit" w:cs="Arial"/>
          <w:color w:val="333333"/>
        </w:rPr>
      </w:pPr>
      <w:r>
        <w:rPr>
          <w:rFonts w:ascii="inherit" w:hAnsi="inherit" w:cs="Arial"/>
          <w:color w:val="333333"/>
        </w:rPr>
        <w:t>Консоль</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Консоль — инструмент разработчика, который помогает тестировать код. Если во время выполнения скрипта возникнет ошибка, в консоли появится сообщение о ней. А ещё в консоль можно выводить текстовые подсказки. Чтобы вывести сообщение в консоль, нужно использовать </w:t>
      </w:r>
      <w:r>
        <w:rPr>
          <w:rStyle w:val="HTML1"/>
          <w:rFonts w:ascii="Consolas" w:hAnsi="Consolas"/>
          <w:color w:val="333333"/>
          <w:bdr w:val="single" w:sz="6" w:space="1" w:color="D5D5D5" w:frame="1"/>
          <w:shd w:val="clear" w:color="auto" w:fill="F8F8F8"/>
        </w:rPr>
        <w:t>console.log</w:t>
      </w:r>
      <w:r>
        <w:rPr>
          <w:rFonts w:ascii="Arial" w:hAnsi="Arial" w:cs="Arial"/>
          <w:color w:val="333333"/>
        </w:rPr>
        <w:t>:</w:t>
      </w:r>
    </w:p>
    <w:p w:rsidR="00AC3A9E" w:rsidRDefault="00AC3A9E" w:rsidP="00AC3A9E">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console.log('Привет от JavaScript!');</w:t>
      </w:r>
    </w:p>
    <w:p w:rsidR="00AC3A9E" w:rsidRDefault="00AC3A9E" w:rsidP="00AC3A9E">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Выведет: Привет от JavaScript!</w:t>
      </w:r>
    </w:p>
    <w:p w:rsidR="00AC3A9E" w:rsidRDefault="00AC3A9E" w:rsidP="00AC3A9E">
      <w:pPr>
        <w:pStyle w:val="HTML"/>
        <w:shd w:val="clear" w:color="auto" w:fill="F8F8F8"/>
        <w:spacing w:before="300" w:after="300"/>
        <w:ind w:left="-225"/>
        <w:rPr>
          <w:rStyle w:val="HTML1"/>
          <w:rFonts w:ascii="Consolas" w:hAnsi="Consolas"/>
          <w:color w:val="333333"/>
          <w:bdr w:val="none" w:sz="0" w:space="0" w:color="auto" w:frame="1"/>
        </w:rPr>
      </w:pPr>
    </w:p>
    <w:p w:rsidR="00AC3A9E" w:rsidRPr="00AC3A9E" w:rsidRDefault="00AC3A9E" w:rsidP="00AC3A9E">
      <w:pPr>
        <w:pStyle w:val="HTML"/>
        <w:shd w:val="clear" w:color="auto" w:fill="F8F8F8"/>
        <w:spacing w:before="300" w:after="300"/>
        <w:ind w:left="-225"/>
        <w:rPr>
          <w:rStyle w:val="HTML1"/>
          <w:rFonts w:ascii="Consolas" w:hAnsi="Consolas"/>
          <w:color w:val="333333"/>
          <w:bdr w:val="none" w:sz="0" w:space="0" w:color="auto" w:frame="1"/>
          <w:lang w:val="en-US"/>
        </w:rPr>
      </w:pPr>
      <w:r w:rsidRPr="00AC3A9E">
        <w:rPr>
          <w:rStyle w:val="HTML1"/>
          <w:rFonts w:ascii="Consolas" w:hAnsi="Consolas"/>
          <w:color w:val="333333"/>
          <w:bdr w:val="none" w:sz="0" w:space="0" w:color="auto" w:frame="1"/>
          <w:lang w:val="en-US"/>
        </w:rPr>
        <w:t>console.log(document.querySelector('.page'));</w:t>
      </w:r>
    </w:p>
    <w:p w:rsidR="00AC3A9E" w:rsidRDefault="00AC3A9E" w:rsidP="00AC3A9E">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 Выведет в консоль найденный элемент</w:t>
      </w:r>
    </w:p>
    <w:p w:rsidR="00AC3A9E" w:rsidRDefault="00AC3A9E" w:rsidP="00AC3A9E">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Переменная</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Переменная — способ сохранить данные, дав им понятное название.</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lastRenderedPageBreak/>
        <w:t>Переменную можно создать, или </w:t>
      </w:r>
      <w:r>
        <w:rPr>
          <w:rFonts w:ascii="Arial" w:hAnsi="Arial" w:cs="Arial"/>
          <w:b/>
          <w:bCs/>
          <w:color w:val="333333"/>
        </w:rPr>
        <w:t>объявить</w:t>
      </w:r>
      <w:r>
        <w:rPr>
          <w:rFonts w:ascii="Arial" w:hAnsi="Arial" w:cs="Arial"/>
          <w:color w:val="333333"/>
        </w:rPr>
        <w:t>, с помощью ключевого слова </w:t>
      </w:r>
      <w:r>
        <w:rPr>
          <w:rStyle w:val="HTML1"/>
          <w:rFonts w:ascii="Consolas" w:hAnsi="Consolas"/>
          <w:color w:val="333333"/>
          <w:bdr w:val="single" w:sz="6" w:space="1" w:color="D5D5D5" w:frame="1"/>
          <w:shd w:val="clear" w:color="auto" w:fill="F8F8F8"/>
        </w:rPr>
        <w:t>let</w:t>
      </w:r>
      <w:r>
        <w:rPr>
          <w:rFonts w:ascii="Arial" w:hAnsi="Arial" w:cs="Arial"/>
          <w:color w:val="333333"/>
        </w:rPr>
        <w:t>. За ним следует имя переменной. После объявления в переменную нужно записать, или </w:t>
      </w:r>
      <w:r>
        <w:rPr>
          <w:rFonts w:ascii="Arial" w:hAnsi="Arial" w:cs="Arial"/>
          <w:b/>
          <w:bCs/>
          <w:color w:val="333333"/>
        </w:rPr>
        <w:t>присвоить</w:t>
      </w:r>
      <w:r>
        <w:rPr>
          <w:rFonts w:ascii="Arial" w:hAnsi="Arial" w:cs="Arial"/>
          <w:color w:val="333333"/>
        </w:rPr>
        <w:t>, какое-то значение:</w:t>
      </w:r>
    </w:p>
    <w:p w:rsidR="00AC3A9E" w:rsidRPr="00AC3A9E" w:rsidRDefault="00AC3A9E" w:rsidP="00AC3A9E">
      <w:pPr>
        <w:pStyle w:val="HTML"/>
        <w:shd w:val="clear" w:color="auto" w:fill="F8F8F8"/>
        <w:spacing w:before="300" w:after="300"/>
        <w:ind w:left="-225"/>
        <w:rPr>
          <w:rFonts w:ascii="Consolas" w:hAnsi="Consolas"/>
          <w:color w:val="333333"/>
          <w:sz w:val="24"/>
          <w:szCs w:val="24"/>
          <w:lang w:val="en-US"/>
        </w:rPr>
      </w:pPr>
      <w:r w:rsidRPr="00AC3A9E">
        <w:rPr>
          <w:rStyle w:val="HTML1"/>
          <w:rFonts w:ascii="Consolas" w:hAnsi="Consolas"/>
          <w:color w:val="333333"/>
          <w:bdr w:val="none" w:sz="0" w:space="0" w:color="auto" w:frame="1"/>
          <w:lang w:val="en-US"/>
        </w:rPr>
        <w:t>let header = document.querySelector('header');</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Имя переменной может быть почти любым, но не должно начинаться с цифры, а из спецсимволов разрешены только '_' и '$'. Ещё для именования переменных нельзя использовать </w:t>
      </w:r>
      <w:hyperlink r:id="rId13" w:anchor="%D0%9A%D0%BB%D1%8E%D1%87%D0%B5%D0%B2%D1%8B%D0%B5_%D1%81%D0%BB%D0%BE%D0%B2%D0%B0" w:tgtFrame="_blank" w:history="1">
        <w:r>
          <w:rPr>
            <w:rStyle w:val="a5"/>
            <w:rFonts w:ascii="Arial" w:eastAsiaTheme="majorEastAsia" w:hAnsi="Arial" w:cs="Arial"/>
            <w:color w:val="3527B6"/>
          </w:rPr>
          <w:t>зарезервированные слова</w:t>
        </w:r>
      </w:hyperlink>
      <w:r>
        <w:rPr>
          <w:rFonts w:ascii="Arial" w:hAnsi="Arial" w:cs="Arial"/>
          <w:color w:val="333333"/>
        </w:rPr>
        <w:t>. Имена переменных чувствительны к регистру: </w:t>
      </w:r>
      <w:r>
        <w:rPr>
          <w:rStyle w:val="HTML1"/>
          <w:rFonts w:ascii="Consolas" w:hAnsi="Consolas"/>
          <w:color w:val="333333"/>
          <w:bdr w:val="single" w:sz="6" w:space="1" w:color="D5D5D5" w:frame="1"/>
          <w:shd w:val="clear" w:color="auto" w:fill="F8F8F8"/>
        </w:rPr>
        <w:t>header</w:t>
      </w:r>
      <w:r>
        <w:rPr>
          <w:rFonts w:ascii="Arial" w:hAnsi="Arial" w:cs="Arial"/>
          <w:color w:val="333333"/>
        </w:rPr>
        <w:t>, </w:t>
      </w:r>
      <w:r>
        <w:rPr>
          <w:rStyle w:val="HTML1"/>
          <w:rFonts w:ascii="Consolas" w:hAnsi="Consolas"/>
          <w:color w:val="333333"/>
          <w:bdr w:val="single" w:sz="6" w:space="1" w:color="D5D5D5" w:frame="1"/>
          <w:shd w:val="clear" w:color="auto" w:fill="F8F8F8"/>
        </w:rPr>
        <w:t>Header</w:t>
      </w:r>
      <w:r>
        <w:rPr>
          <w:rFonts w:ascii="Arial" w:hAnsi="Arial" w:cs="Arial"/>
          <w:color w:val="333333"/>
        </w:rPr>
        <w:t> и </w:t>
      </w:r>
      <w:r>
        <w:rPr>
          <w:rStyle w:val="HTML1"/>
          <w:rFonts w:ascii="Consolas" w:hAnsi="Consolas"/>
          <w:color w:val="333333"/>
          <w:bdr w:val="single" w:sz="6" w:space="1" w:color="D5D5D5" w:frame="1"/>
          <w:shd w:val="clear" w:color="auto" w:fill="F8F8F8"/>
        </w:rPr>
        <w:t>HEADER</w:t>
      </w:r>
      <w:r>
        <w:rPr>
          <w:rFonts w:ascii="Arial" w:hAnsi="Arial" w:cs="Arial"/>
          <w:color w:val="333333"/>
        </w:rPr>
        <w:t> — это разные переменные. Имя переменной должно описывать то, что в ней хранится.</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Когда в коде встречается переменная, браузер вместо её имени подставляет присвоенное ей значение. Когда мы используем переменную, снова писать </w:t>
      </w:r>
      <w:r>
        <w:rPr>
          <w:rStyle w:val="HTML1"/>
          <w:rFonts w:ascii="Consolas" w:hAnsi="Consolas"/>
          <w:color w:val="333333"/>
          <w:bdr w:val="single" w:sz="6" w:space="1" w:color="D5D5D5" w:frame="1"/>
          <w:shd w:val="clear" w:color="auto" w:fill="F8F8F8"/>
        </w:rPr>
        <w:t>let</w:t>
      </w:r>
      <w:r>
        <w:rPr>
          <w:rFonts w:ascii="Arial" w:hAnsi="Arial" w:cs="Arial"/>
          <w:color w:val="333333"/>
        </w:rPr>
        <w:t> не нужно:</w:t>
      </w:r>
    </w:p>
    <w:p w:rsidR="00AC3A9E" w:rsidRDefault="00AC3A9E" w:rsidP="00AC3A9E">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console.log(header);</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Ключевое слово </w:t>
      </w:r>
      <w:r>
        <w:rPr>
          <w:rStyle w:val="HTML1"/>
          <w:rFonts w:ascii="Consolas" w:hAnsi="Consolas"/>
          <w:color w:val="333333"/>
          <w:bdr w:val="single" w:sz="6" w:space="1" w:color="D5D5D5" w:frame="1"/>
          <w:shd w:val="clear" w:color="auto" w:fill="F8F8F8"/>
        </w:rPr>
        <w:t>let</w:t>
      </w:r>
      <w:r>
        <w:rPr>
          <w:rFonts w:ascii="Arial" w:hAnsi="Arial" w:cs="Arial"/>
          <w:color w:val="333333"/>
        </w:rPr>
        <w:t> появилось в JavaScript в 2015 году, до этого для объявления переменных использовалось слово </w:t>
      </w:r>
      <w:r>
        <w:rPr>
          <w:rStyle w:val="HTML1"/>
          <w:rFonts w:ascii="Consolas" w:hAnsi="Consolas"/>
          <w:color w:val="333333"/>
          <w:bdr w:val="single" w:sz="6" w:space="1" w:color="D5D5D5" w:frame="1"/>
          <w:shd w:val="clear" w:color="auto" w:fill="F8F8F8"/>
        </w:rPr>
        <w:t>var</w:t>
      </w:r>
      <w:r>
        <w:rPr>
          <w:rFonts w:ascii="Arial" w:hAnsi="Arial" w:cs="Arial"/>
          <w:color w:val="333333"/>
        </w:rPr>
        <w:t>.</w:t>
      </w:r>
    </w:p>
    <w:p w:rsidR="00AC3A9E" w:rsidRDefault="00AC3A9E" w:rsidP="00AC3A9E">
      <w:pPr>
        <w:pStyle w:val="2"/>
        <w:shd w:val="clear" w:color="auto" w:fill="FFFFFF"/>
        <w:spacing w:before="161" w:after="161" w:line="450" w:lineRule="atLeast"/>
        <w:rPr>
          <w:rFonts w:ascii="inherit" w:hAnsi="inherit" w:cs="Arial"/>
          <w:color w:val="333333"/>
        </w:rPr>
      </w:pPr>
      <w:r>
        <w:rPr>
          <w:rFonts w:ascii="inherit" w:hAnsi="inherit" w:cs="Arial"/>
          <w:color w:val="333333"/>
        </w:rPr>
        <w:t>Методы для изменения классов</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Чтобы убрать у элемента класс, нужно использовать метод </w:t>
      </w:r>
      <w:r>
        <w:rPr>
          <w:rStyle w:val="HTML1"/>
          <w:rFonts w:ascii="Consolas" w:hAnsi="Consolas"/>
          <w:color w:val="333333"/>
          <w:bdr w:val="single" w:sz="6" w:space="1" w:color="D5D5D5" w:frame="1"/>
          <w:shd w:val="clear" w:color="auto" w:fill="F8F8F8"/>
        </w:rPr>
        <w:t>classList.remove</w:t>
      </w:r>
      <w:r>
        <w:rPr>
          <w:rFonts w:ascii="Arial" w:hAnsi="Arial" w:cs="Arial"/>
          <w:color w:val="333333"/>
        </w:rPr>
        <w:t>. Он убирает с элемента тот класс, который указан в скобках:</w:t>
      </w:r>
    </w:p>
    <w:p w:rsidR="00AC3A9E" w:rsidRDefault="00AC3A9E" w:rsidP="00AC3A9E">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элемент.classList.remove('класс');</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Чтобы добавить элементу класс, нужно использовать метод </w:t>
      </w:r>
      <w:r>
        <w:rPr>
          <w:rStyle w:val="HTML1"/>
          <w:rFonts w:ascii="Consolas" w:hAnsi="Consolas"/>
          <w:color w:val="333333"/>
          <w:bdr w:val="single" w:sz="6" w:space="1" w:color="D5D5D5" w:frame="1"/>
          <w:shd w:val="clear" w:color="auto" w:fill="F8F8F8"/>
        </w:rPr>
        <w:t>classList.add</w:t>
      </w:r>
      <w:r>
        <w:rPr>
          <w:rFonts w:ascii="Arial" w:hAnsi="Arial" w:cs="Arial"/>
          <w:color w:val="333333"/>
        </w:rPr>
        <w:t>:</w:t>
      </w:r>
    </w:p>
    <w:p w:rsidR="00AC3A9E" w:rsidRDefault="00AC3A9E" w:rsidP="00AC3A9E">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элемент.classList.add('класс');</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Метод-переключатель </w:t>
      </w:r>
      <w:r>
        <w:rPr>
          <w:rStyle w:val="HTML1"/>
          <w:rFonts w:ascii="Consolas" w:hAnsi="Consolas"/>
          <w:color w:val="333333"/>
          <w:bdr w:val="single" w:sz="6" w:space="1" w:color="D5D5D5" w:frame="1"/>
          <w:shd w:val="clear" w:color="auto" w:fill="F8F8F8"/>
        </w:rPr>
        <w:t>classList.toggle</w:t>
      </w:r>
      <w:r>
        <w:rPr>
          <w:rFonts w:ascii="Arial" w:hAnsi="Arial" w:cs="Arial"/>
          <w:color w:val="333333"/>
        </w:rPr>
        <w:t> убирает у элемента указанный класс, если он есть, и добавляет, если этого класса нет:</w:t>
      </w:r>
    </w:p>
    <w:p w:rsidR="00AC3A9E" w:rsidRDefault="00AC3A9E" w:rsidP="00AC3A9E">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элемент.classList.toggle('класс');</w:t>
      </w:r>
    </w:p>
    <w:p w:rsidR="00AC3A9E" w:rsidRDefault="00AC3A9E" w:rsidP="00AC3A9E">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Свойство textContent</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У каждого элемента имеется множество свойств: его размеры, цвет и так далее. Свойство </w:t>
      </w:r>
      <w:r>
        <w:rPr>
          <w:rStyle w:val="HTML1"/>
          <w:rFonts w:ascii="Consolas" w:hAnsi="Consolas"/>
          <w:color w:val="333333"/>
          <w:bdr w:val="single" w:sz="6" w:space="1" w:color="D5D5D5" w:frame="1"/>
          <w:shd w:val="clear" w:color="auto" w:fill="F8F8F8"/>
        </w:rPr>
        <w:t>textContent</w:t>
      </w:r>
      <w:r>
        <w:rPr>
          <w:rFonts w:ascii="Arial" w:hAnsi="Arial" w:cs="Arial"/>
          <w:color w:val="333333"/>
        </w:rPr>
        <w:t> хранит в себе текстовое содержимое элемента. Свойствам можно присваивать новые значения:</w:t>
      </w:r>
    </w:p>
    <w:p w:rsidR="00AC3A9E" w:rsidRPr="00AC3A9E" w:rsidRDefault="00AC3A9E" w:rsidP="00AC3A9E">
      <w:pPr>
        <w:pStyle w:val="HTML"/>
        <w:shd w:val="clear" w:color="auto" w:fill="F8F8F8"/>
        <w:spacing w:before="300" w:after="300"/>
        <w:ind w:left="-225"/>
        <w:rPr>
          <w:rStyle w:val="HTML1"/>
          <w:rFonts w:ascii="Consolas" w:hAnsi="Consolas"/>
          <w:color w:val="333333"/>
          <w:bdr w:val="none" w:sz="0" w:space="0" w:color="auto" w:frame="1"/>
          <w:lang w:val="en-US"/>
        </w:rPr>
      </w:pPr>
      <w:r w:rsidRPr="00AC3A9E">
        <w:rPr>
          <w:rStyle w:val="HTML1"/>
          <w:rFonts w:ascii="Consolas" w:hAnsi="Consolas"/>
          <w:color w:val="333333"/>
          <w:bdr w:val="none" w:sz="0" w:space="0" w:color="auto" w:frame="1"/>
          <w:lang w:val="en-US"/>
        </w:rPr>
        <w:lastRenderedPageBreak/>
        <w:t>let paragraph = document.querySelector('p');</w:t>
      </w:r>
    </w:p>
    <w:p w:rsidR="00AC3A9E" w:rsidRDefault="00AC3A9E" w:rsidP="00AC3A9E">
      <w:pPr>
        <w:pStyle w:val="HTML"/>
        <w:shd w:val="clear" w:color="auto" w:fill="F8F8F8"/>
        <w:spacing w:before="300" w:after="300"/>
        <w:ind w:left="-225"/>
        <w:rPr>
          <w:rFonts w:ascii="Consolas" w:hAnsi="Consolas"/>
          <w:color w:val="333333"/>
          <w:sz w:val="24"/>
          <w:szCs w:val="24"/>
        </w:rPr>
      </w:pPr>
      <w:r w:rsidRPr="00AC3A9E">
        <w:rPr>
          <w:rStyle w:val="HTML1"/>
          <w:rFonts w:ascii="Consolas" w:hAnsi="Consolas"/>
          <w:color w:val="333333"/>
          <w:bdr w:val="none" w:sz="0" w:space="0" w:color="auto" w:frame="1"/>
          <w:lang w:val="en-US"/>
        </w:rPr>
        <w:t>paragraph.textContent = '</w:t>
      </w:r>
      <w:r>
        <w:rPr>
          <w:rStyle w:val="HTML1"/>
          <w:rFonts w:ascii="Consolas" w:hAnsi="Consolas"/>
          <w:color w:val="333333"/>
          <w:bdr w:val="none" w:sz="0" w:space="0" w:color="auto" w:frame="1"/>
        </w:rPr>
        <w:t>Здесь</w:t>
      </w:r>
      <w:r w:rsidRPr="00AC3A9E">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был</w:t>
      </w:r>
      <w:r w:rsidRPr="00AC3A9E">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Кекс</w:t>
      </w:r>
      <w:r w:rsidRPr="00AC3A9E">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Мяу!';</w:t>
      </w:r>
    </w:p>
    <w:p w:rsidR="00AC3A9E" w:rsidRDefault="00AC3A9E" w:rsidP="00AC3A9E">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Свойство value</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У полей ввода есть особое свойство — </w:t>
      </w:r>
      <w:r>
        <w:rPr>
          <w:rStyle w:val="HTML1"/>
          <w:rFonts w:ascii="Consolas" w:hAnsi="Consolas"/>
          <w:color w:val="333333"/>
          <w:bdr w:val="single" w:sz="6" w:space="1" w:color="D5D5D5" w:frame="1"/>
          <w:shd w:val="clear" w:color="auto" w:fill="F8F8F8"/>
        </w:rPr>
        <w:t>value</w:t>
      </w:r>
      <w:r>
        <w:rPr>
          <w:rFonts w:ascii="Arial" w:hAnsi="Arial" w:cs="Arial"/>
          <w:color w:val="333333"/>
        </w:rPr>
        <w:t>. Оно хранит данные, введённые в поле. Мы можем вывести их прямо на страницу:</w:t>
      </w:r>
    </w:p>
    <w:p w:rsidR="00AC3A9E" w:rsidRDefault="00AC3A9E" w:rsidP="00AC3A9E">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let input = document.querySelector('input');</w:t>
      </w:r>
    </w:p>
    <w:p w:rsidR="00AC3A9E" w:rsidRDefault="00AC3A9E" w:rsidP="00AC3A9E">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paragraph.textContent = input.value;</w:t>
      </w:r>
    </w:p>
    <w:p w:rsidR="00AC3A9E" w:rsidRDefault="00AC3A9E" w:rsidP="00AC3A9E">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Конкатенация</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Операция, когда мы «склеиваем» несколько значений, называется </w:t>
      </w:r>
      <w:r>
        <w:rPr>
          <w:rFonts w:ascii="Arial" w:hAnsi="Arial" w:cs="Arial"/>
          <w:b/>
          <w:bCs/>
          <w:color w:val="333333"/>
        </w:rPr>
        <w:t>конкатенацией</w:t>
      </w:r>
      <w:r>
        <w:rPr>
          <w:rFonts w:ascii="Arial" w:hAnsi="Arial" w:cs="Arial"/>
          <w:color w:val="333333"/>
        </w:rPr>
        <w:t> и в JavaScript выполняется с помощью знака плюс.</w:t>
      </w:r>
    </w:p>
    <w:p w:rsidR="00AC3A9E" w:rsidRPr="00AC3A9E" w:rsidRDefault="00AC3A9E" w:rsidP="00AC3A9E">
      <w:pPr>
        <w:pStyle w:val="HTML"/>
        <w:shd w:val="clear" w:color="auto" w:fill="F8F8F8"/>
        <w:spacing w:before="300" w:after="300"/>
        <w:ind w:left="-225"/>
        <w:rPr>
          <w:rStyle w:val="HTML1"/>
          <w:rFonts w:ascii="Consolas" w:hAnsi="Consolas"/>
          <w:color w:val="333333"/>
          <w:bdr w:val="none" w:sz="0" w:space="0" w:color="auto" w:frame="1"/>
          <w:lang w:val="en-US"/>
        </w:rPr>
      </w:pPr>
      <w:r w:rsidRPr="00AC3A9E">
        <w:rPr>
          <w:rStyle w:val="HTML1"/>
          <w:rFonts w:ascii="Consolas" w:hAnsi="Consolas"/>
          <w:color w:val="333333"/>
          <w:bdr w:val="none" w:sz="0" w:space="0" w:color="auto" w:frame="1"/>
          <w:lang w:val="en-US"/>
        </w:rPr>
        <w:t>let name = '</w:t>
      </w:r>
      <w:r>
        <w:rPr>
          <w:rStyle w:val="HTML1"/>
          <w:rFonts w:ascii="Consolas" w:hAnsi="Consolas"/>
          <w:color w:val="333333"/>
          <w:bdr w:val="none" w:sz="0" w:space="0" w:color="auto" w:frame="1"/>
        </w:rPr>
        <w:t>Кекс</w:t>
      </w:r>
      <w:r w:rsidRPr="00AC3A9E">
        <w:rPr>
          <w:rStyle w:val="HTML1"/>
          <w:rFonts w:ascii="Consolas" w:hAnsi="Consolas"/>
          <w:color w:val="333333"/>
          <w:bdr w:val="none" w:sz="0" w:space="0" w:color="auto" w:frame="1"/>
          <w:lang w:val="en-US"/>
        </w:rPr>
        <w:t>';</w:t>
      </w:r>
    </w:p>
    <w:p w:rsidR="00AC3A9E" w:rsidRPr="00AC3A9E" w:rsidRDefault="00AC3A9E" w:rsidP="00AC3A9E">
      <w:pPr>
        <w:pStyle w:val="HTML"/>
        <w:shd w:val="clear" w:color="auto" w:fill="F8F8F8"/>
        <w:spacing w:before="300" w:after="300"/>
        <w:ind w:left="-225"/>
        <w:rPr>
          <w:rStyle w:val="HTML1"/>
          <w:rFonts w:ascii="Consolas" w:hAnsi="Consolas"/>
          <w:color w:val="333333"/>
          <w:bdr w:val="none" w:sz="0" w:space="0" w:color="auto" w:frame="1"/>
          <w:lang w:val="en-US"/>
        </w:rPr>
      </w:pPr>
      <w:r w:rsidRPr="00AC3A9E">
        <w:rPr>
          <w:rStyle w:val="HTML1"/>
          <w:rFonts w:ascii="Consolas" w:hAnsi="Consolas"/>
          <w:color w:val="333333"/>
          <w:bdr w:val="none" w:sz="0" w:space="0" w:color="auto" w:frame="1"/>
          <w:lang w:val="en-US"/>
        </w:rPr>
        <w:t>paragraph.textContent = '</w:t>
      </w:r>
      <w:r>
        <w:rPr>
          <w:rStyle w:val="HTML1"/>
          <w:rFonts w:ascii="Consolas" w:hAnsi="Consolas"/>
          <w:color w:val="333333"/>
          <w:bdr w:val="none" w:sz="0" w:space="0" w:color="auto" w:frame="1"/>
        </w:rPr>
        <w:t>Вас</w:t>
      </w:r>
      <w:r w:rsidRPr="00AC3A9E">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зовут</w:t>
      </w:r>
      <w:r w:rsidRPr="00AC3A9E">
        <w:rPr>
          <w:rStyle w:val="HTML1"/>
          <w:rFonts w:ascii="Consolas" w:hAnsi="Consolas"/>
          <w:color w:val="333333"/>
          <w:bdr w:val="none" w:sz="0" w:space="0" w:color="auto" w:frame="1"/>
          <w:lang w:val="en-US"/>
        </w:rPr>
        <w:t xml:space="preserve"> ' + name + '. </w:t>
      </w:r>
      <w:r>
        <w:rPr>
          <w:rStyle w:val="HTML1"/>
          <w:rFonts w:ascii="Consolas" w:hAnsi="Consolas"/>
          <w:color w:val="333333"/>
          <w:bdr w:val="none" w:sz="0" w:space="0" w:color="auto" w:frame="1"/>
        </w:rPr>
        <w:t>Хорошего</w:t>
      </w:r>
      <w:r w:rsidRPr="00AC3A9E">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дня</w:t>
      </w:r>
      <w:r w:rsidRPr="00AC3A9E">
        <w:rPr>
          <w:rStyle w:val="HTML1"/>
          <w:rFonts w:ascii="Consolas" w:hAnsi="Consolas"/>
          <w:color w:val="333333"/>
          <w:bdr w:val="none" w:sz="0" w:space="0" w:color="auto" w:frame="1"/>
          <w:lang w:val="en-US"/>
        </w:rPr>
        <w:t>!';</w:t>
      </w:r>
    </w:p>
    <w:p w:rsidR="00AC3A9E" w:rsidRPr="00AC3A9E" w:rsidRDefault="00AC3A9E" w:rsidP="00AC3A9E">
      <w:pPr>
        <w:pStyle w:val="HTML"/>
        <w:shd w:val="clear" w:color="auto" w:fill="F8F8F8"/>
        <w:spacing w:before="300" w:after="300"/>
        <w:ind w:left="-225"/>
        <w:rPr>
          <w:rStyle w:val="HTML1"/>
          <w:rFonts w:ascii="Consolas" w:hAnsi="Consolas"/>
          <w:color w:val="333333"/>
          <w:bdr w:val="none" w:sz="0" w:space="0" w:color="auto" w:frame="1"/>
          <w:lang w:val="en-US"/>
        </w:rPr>
      </w:pPr>
      <w:r w:rsidRPr="00AC3A9E">
        <w:rPr>
          <w:rStyle w:val="HTML1"/>
          <w:rFonts w:ascii="Consolas" w:hAnsi="Consolas"/>
          <w:color w:val="333333"/>
          <w:bdr w:val="none" w:sz="0" w:space="0" w:color="auto" w:frame="1"/>
          <w:lang w:val="en-US"/>
        </w:rPr>
        <w:t>console.log(paragraph.textContent);</w:t>
      </w:r>
    </w:p>
    <w:p w:rsidR="00AC3A9E" w:rsidRDefault="00AC3A9E" w:rsidP="00AC3A9E">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 Выведет: Вас зовут Кекс. Хорошего дня!</w:t>
      </w:r>
    </w:p>
    <w:p w:rsidR="00AC3A9E" w:rsidRDefault="00AC3A9E" w:rsidP="00AC3A9E">
      <w:pPr>
        <w:pStyle w:val="2"/>
        <w:shd w:val="clear" w:color="auto" w:fill="FFFFFF"/>
        <w:spacing w:before="161" w:after="161" w:line="450" w:lineRule="atLeast"/>
        <w:rPr>
          <w:rFonts w:ascii="inherit" w:hAnsi="inherit" w:cs="Arial"/>
          <w:color w:val="333333"/>
          <w:sz w:val="36"/>
          <w:szCs w:val="36"/>
        </w:rPr>
      </w:pPr>
      <w:r>
        <w:rPr>
          <w:rFonts w:ascii="inherit" w:hAnsi="inherit" w:cs="Arial"/>
          <w:color w:val="333333"/>
        </w:rPr>
        <w:t>Обработчики событий onclick и onsubmit</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JavaScript следит за всем, что происходит на странице. Клик по кнопке или отправка формы — это </w:t>
      </w:r>
      <w:r>
        <w:rPr>
          <w:rFonts w:ascii="Arial" w:hAnsi="Arial" w:cs="Arial"/>
          <w:i/>
          <w:iCs/>
          <w:color w:val="333333"/>
        </w:rPr>
        <w:t>событие</w:t>
      </w:r>
      <w:r>
        <w:rPr>
          <w:rFonts w:ascii="Arial" w:hAnsi="Arial" w:cs="Arial"/>
          <w:color w:val="333333"/>
        </w:rPr>
        <w:t>. Мы можем сказать JavaScript, что сделать, когда некое событие произойдёт. Для этого используют обработчики событий. Инструкции, которые должны будут выполниться, когда событие произойдёт, располагают между фигурных скобок.</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Свойство </w:t>
      </w:r>
      <w:r>
        <w:rPr>
          <w:rStyle w:val="HTML1"/>
          <w:rFonts w:ascii="Consolas" w:hAnsi="Consolas"/>
          <w:color w:val="333333"/>
          <w:bdr w:val="single" w:sz="6" w:space="1" w:color="D5D5D5" w:frame="1"/>
          <w:shd w:val="clear" w:color="auto" w:fill="F8F8F8"/>
        </w:rPr>
        <w:t>onclick</w:t>
      </w:r>
      <w:r>
        <w:rPr>
          <w:rFonts w:ascii="Arial" w:hAnsi="Arial" w:cs="Arial"/>
          <w:color w:val="333333"/>
        </w:rPr>
        <w:t> означает «по клику»:</w:t>
      </w:r>
    </w:p>
    <w:p w:rsidR="00AC3A9E" w:rsidRPr="00AC3A9E" w:rsidRDefault="00AC3A9E" w:rsidP="00AC3A9E">
      <w:pPr>
        <w:pStyle w:val="HTML"/>
        <w:shd w:val="clear" w:color="auto" w:fill="F8F8F8"/>
        <w:spacing w:before="300" w:after="300"/>
        <w:ind w:left="-225"/>
        <w:rPr>
          <w:rStyle w:val="HTML1"/>
          <w:rFonts w:ascii="Consolas" w:hAnsi="Consolas"/>
          <w:color w:val="333333"/>
          <w:bdr w:val="none" w:sz="0" w:space="0" w:color="auto" w:frame="1"/>
          <w:lang w:val="en-US"/>
        </w:rPr>
      </w:pPr>
      <w:r w:rsidRPr="00AC3A9E">
        <w:rPr>
          <w:rStyle w:val="HTML1"/>
          <w:rFonts w:ascii="Consolas" w:hAnsi="Consolas"/>
          <w:color w:val="333333"/>
          <w:bdr w:val="none" w:sz="0" w:space="0" w:color="auto" w:frame="1"/>
          <w:lang w:val="en-US"/>
        </w:rPr>
        <w:t>let button = document.querySelector('button');</w:t>
      </w:r>
    </w:p>
    <w:p w:rsidR="00AC3A9E" w:rsidRPr="006A1B21" w:rsidRDefault="00AC3A9E" w:rsidP="00AC3A9E">
      <w:pPr>
        <w:pStyle w:val="HTML"/>
        <w:shd w:val="clear" w:color="auto" w:fill="F8F8F8"/>
        <w:spacing w:before="300" w:after="300"/>
        <w:ind w:left="-225"/>
        <w:rPr>
          <w:rStyle w:val="HTML1"/>
          <w:rFonts w:ascii="Consolas" w:hAnsi="Consolas"/>
          <w:color w:val="333333"/>
          <w:bdr w:val="none" w:sz="0" w:space="0" w:color="auto" w:frame="1"/>
          <w:lang w:val="en-US"/>
        </w:rPr>
      </w:pPr>
      <w:r w:rsidRPr="006A1B21">
        <w:rPr>
          <w:rStyle w:val="HTML1"/>
          <w:rFonts w:ascii="Consolas" w:hAnsi="Consolas"/>
          <w:color w:val="333333"/>
          <w:bdr w:val="none" w:sz="0" w:space="0" w:color="auto" w:frame="1"/>
          <w:lang w:val="en-US"/>
        </w:rPr>
        <w:t>button.onclick = function() {</w:t>
      </w:r>
    </w:p>
    <w:p w:rsidR="00AC3A9E" w:rsidRPr="006A1B21" w:rsidRDefault="00AC3A9E" w:rsidP="00AC3A9E">
      <w:pPr>
        <w:pStyle w:val="HTML"/>
        <w:shd w:val="clear" w:color="auto" w:fill="F8F8F8"/>
        <w:spacing w:before="300" w:after="300"/>
        <w:ind w:left="-225"/>
        <w:rPr>
          <w:rStyle w:val="HTML1"/>
          <w:rFonts w:ascii="Consolas" w:hAnsi="Consolas"/>
          <w:color w:val="333333"/>
          <w:bdr w:val="none" w:sz="0" w:space="0" w:color="auto" w:frame="1"/>
          <w:lang w:val="en-US"/>
        </w:rPr>
      </w:pPr>
      <w:r w:rsidRPr="006A1B21">
        <w:rPr>
          <w:rStyle w:val="HTML1"/>
          <w:rFonts w:ascii="Consolas" w:hAnsi="Consolas"/>
          <w:color w:val="333333"/>
          <w:bdr w:val="none" w:sz="0" w:space="0" w:color="auto" w:frame="1"/>
          <w:lang w:val="en-US"/>
        </w:rPr>
        <w:t xml:space="preserve">  console.log('</w:t>
      </w:r>
      <w:r>
        <w:rPr>
          <w:rStyle w:val="HTML1"/>
          <w:rFonts w:ascii="Consolas" w:hAnsi="Consolas"/>
          <w:color w:val="333333"/>
          <w:bdr w:val="none" w:sz="0" w:space="0" w:color="auto" w:frame="1"/>
        </w:rPr>
        <w:t>Кнопка</w:t>
      </w:r>
      <w:r w:rsidRPr="006A1B21">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нажата</w:t>
      </w:r>
      <w:r w:rsidRPr="006A1B21">
        <w:rPr>
          <w:rStyle w:val="HTML1"/>
          <w:rFonts w:ascii="Consolas" w:hAnsi="Consolas"/>
          <w:color w:val="333333"/>
          <w:bdr w:val="none" w:sz="0" w:space="0" w:color="auto" w:frame="1"/>
          <w:lang w:val="en-US"/>
        </w:rPr>
        <w:t>!');</w:t>
      </w:r>
    </w:p>
    <w:p w:rsidR="00AC3A9E" w:rsidRDefault="00AC3A9E" w:rsidP="00AC3A9E">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При каждом клике по кнопке в консоли будет появляться новое сообщение </w:t>
      </w:r>
      <w:r>
        <w:rPr>
          <w:rStyle w:val="HTML1"/>
          <w:rFonts w:ascii="Consolas" w:hAnsi="Consolas"/>
          <w:color w:val="333333"/>
          <w:bdr w:val="single" w:sz="6" w:space="1" w:color="D5D5D5" w:frame="1"/>
          <w:shd w:val="clear" w:color="auto" w:fill="F8F8F8"/>
        </w:rPr>
        <w:t>Кнопка нажата!</w:t>
      </w:r>
      <w:r>
        <w:rPr>
          <w:rFonts w:ascii="Arial" w:hAnsi="Arial" w:cs="Arial"/>
          <w:color w:val="333333"/>
        </w:rPr>
        <w:t>.</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lastRenderedPageBreak/>
        <w:t>За обработку отправки формы отвечает свойство </w:t>
      </w:r>
      <w:r>
        <w:rPr>
          <w:rStyle w:val="HTML1"/>
          <w:rFonts w:ascii="Consolas" w:hAnsi="Consolas"/>
          <w:color w:val="333333"/>
          <w:bdr w:val="single" w:sz="6" w:space="1" w:color="D5D5D5" w:frame="1"/>
          <w:shd w:val="clear" w:color="auto" w:fill="F8F8F8"/>
        </w:rPr>
        <w:t>onsubmit</w:t>
      </w:r>
      <w:r>
        <w:rPr>
          <w:rFonts w:ascii="Arial" w:hAnsi="Arial" w:cs="Arial"/>
          <w:color w:val="333333"/>
        </w:rPr>
        <w:t>:</w:t>
      </w:r>
    </w:p>
    <w:p w:rsidR="00AC3A9E" w:rsidRPr="00AC3A9E" w:rsidRDefault="00AC3A9E" w:rsidP="00AC3A9E">
      <w:pPr>
        <w:pStyle w:val="HTML"/>
        <w:shd w:val="clear" w:color="auto" w:fill="F8F8F8"/>
        <w:spacing w:before="300" w:after="300"/>
        <w:ind w:left="-225"/>
        <w:rPr>
          <w:rStyle w:val="HTML1"/>
          <w:rFonts w:ascii="Consolas" w:hAnsi="Consolas"/>
          <w:color w:val="333333"/>
          <w:bdr w:val="none" w:sz="0" w:space="0" w:color="auto" w:frame="1"/>
          <w:lang w:val="en-US"/>
        </w:rPr>
      </w:pPr>
      <w:r w:rsidRPr="00AC3A9E">
        <w:rPr>
          <w:rStyle w:val="HTML1"/>
          <w:rFonts w:ascii="Consolas" w:hAnsi="Consolas"/>
          <w:color w:val="333333"/>
          <w:bdr w:val="none" w:sz="0" w:space="0" w:color="auto" w:frame="1"/>
          <w:lang w:val="en-US"/>
        </w:rPr>
        <w:t>let form = document.querySelector('form');</w:t>
      </w:r>
    </w:p>
    <w:p w:rsidR="00AC3A9E" w:rsidRPr="00AC3A9E" w:rsidRDefault="00AC3A9E" w:rsidP="00AC3A9E">
      <w:pPr>
        <w:pStyle w:val="HTML"/>
        <w:shd w:val="clear" w:color="auto" w:fill="F8F8F8"/>
        <w:spacing w:before="300" w:after="300"/>
        <w:ind w:left="-225"/>
        <w:rPr>
          <w:rStyle w:val="HTML1"/>
          <w:rFonts w:ascii="Consolas" w:hAnsi="Consolas"/>
          <w:color w:val="333333"/>
          <w:bdr w:val="none" w:sz="0" w:space="0" w:color="auto" w:frame="1"/>
          <w:lang w:val="en-US"/>
        </w:rPr>
      </w:pPr>
      <w:r w:rsidRPr="00AC3A9E">
        <w:rPr>
          <w:rStyle w:val="HTML1"/>
          <w:rFonts w:ascii="Consolas" w:hAnsi="Consolas"/>
          <w:color w:val="333333"/>
          <w:bdr w:val="none" w:sz="0" w:space="0" w:color="auto" w:frame="1"/>
          <w:lang w:val="en-US"/>
        </w:rPr>
        <w:t>form.onsubmit = function() {</w:t>
      </w:r>
    </w:p>
    <w:p w:rsidR="00AC3A9E" w:rsidRPr="00AC3A9E" w:rsidRDefault="00AC3A9E" w:rsidP="00AC3A9E">
      <w:pPr>
        <w:pStyle w:val="HTML"/>
        <w:shd w:val="clear" w:color="auto" w:fill="F8F8F8"/>
        <w:spacing w:before="300" w:after="300"/>
        <w:ind w:left="-225"/>
        <w:rPr>
          <w:rStyle w:val="HTML1"/>
          <w:rFonts w:ascii="Consolas" w:hAnsi="Consolas"/>
          <w:color w:val="333333"/>
          <w:bdr w:val="none" w:sz="0" w:space="0" w:color="auto" w:frame="1"/>
          <w:lang w:val="en-US"/>
        </w:rPr>
      </w:pPr>
      <w:r w:rsidRPr="00AC3A9E">
        <w:rPr>
          <w:rStyle w:val="HTML1"/>
          <w:rFonts w:ascii="Consolas" w:hAnsi="Consolas"/>
          <w:color w:val="333333"/>
          <w:bdr w:val="none" w:sz="0" w:space="0" w:color="auto" w:frame="1"/>
          <w:lang w:val="en-US"/>
        </w:rPr>
        <w:t xml:space="preserve">  console.log('</w:t>
      </w:r>
      <w:r>
        <w:rPr>
          <w:rStyle w:val="HTML1"/>
          <w:rFonts w:ascii="Consolas" w:hAnsi="Consolas"/>
          <w:color w:val="333333"/>
          <w:bdr w:val="none" w:sz="0" w:space="0" w:color="auto" w:frame="1"/>
        </w:rPr>
        <w:t>Форма</w:t>
      </w:r>
      <w:r w:rsidRPr="00AC3A9E">
        <w:rPr>
          <w:rStyle w:val="HTML1"/>
          <w:rFonts w:ascii="Consolas" w:hAnsi="Consolas"/>
          <w:color w:val="333333"/>
          <w:bdr w:val="none" w:sz="0" w:space="0" w:color="auto" w:frame="1"/>
          <w:lang w:val="en-US"/>
        </w:rPr>
        <w:t xml:space="preserve"> </w:t>
      </w:r>
      <w:r>
        <w:rPr>
          <w:rStyle w:val="HTML1"/>
          <w:rFonts w:ascii="Consolas" w:hAnsi="Consolas"/>
          <w:color w:val="333333"/>
          <w:bdr w:val="none" w:sz="0" w:space="0" w:color="auto" w:frame="1"/>
        </w:rPr>
        <w:t>отправлена</w:t>
      </w:r>
      <w:r w:rsidRPr="00AC3A9E">
        <w:rPr>
          <w:rStyle w:val="HTML1"/>
          <w:rFonts w:ascii="Consolas" w:hAnsi="Consolas"/>
          <w:color w:val="333333"/>
          <w:bdr w:val="none" w:sz="0" w:space="0" w:color="auto" w:frame="1"/>
          <w:lang w:val="en-US"/>
        </w:rPr>
        <w:t>!');</w:t>
      </w:r>
    </w:p>
    <w:p w:rsidR="00AC3A9E" w:rsidRDefault="00AC3A9E" w:rsidP="00AC3A9E">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w:t>
      </w:r>
    </w:p>
    <w:p w:rsidR="00AC3A9E" w:rsidRDefault="00AC3A9E" w:rsidP="00AC3A9E">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После отправки формы в консоли появится сообщение </w:t>
      </w:r>
      <w:r>
        <w:rPr>
          <w:rStyle w:val="HTML1"/>
          <w:rFonts w:ascii="Consolas" w:hAnsi="Consolas"/>
          <w:color w:val="333333"/>
          <w:bdr w:val="single" w:sz="6" w:space="1" w:color="D5D5D5" w:frame="1"/>
          <w:shd w:val="clear" w:color="auto" w:fill="F8F8F8"/>
        </w:rPr>
        <w:t>Форма отправлена!</w:t>
      </w:r>
      <w:r>
        <w:rPr>
          <w:rFonts w:ascii="Arial" w:hAnsi="Arial" w:cs="Arial"/>
          <w:color w:val="333333"/>
        </w:rPr>
        <w:t>.</w:t>
      </w:r>
    </w:p>
    <w:p w:rsidR="006A1B21" w:rsidRDefault="006A1B21">
      <w:r>
        <w:br w:type="page"/>
      </w:r>
    </w:p>
    <w:p w:rsidR="006A1B21" w:rsidRDefault="006A1B21" w:rsidP="006A1B21">
      <w:pPr>
        <w:pStyle w:val="HTML"/>
        <w:shd w:val="clear" w:color="auto" w:fill="F8F8F8"/>
        <w:spacing w:before="300" w:after="300"/>
        <w:ind w:left="-225"/>
        <w:rPr>
          <w:rStyle w:val="HTML1"/>
          <w:rFonts w:ascii="Consolas" w:hAnsi="Consolas"/>
          <w:color w:val="333333"/>
          <w:bdr w:val="none" w:sz="0" w:space="0" w:color="auto" w:frame="1"/>
        </w:rPr>
      </w:pPr>
      <w:r>
        <w:rPr>
          <w:rFonts w:ascii="Consolas" w:hAnsi="Consolas"/>
          <w:color w:val="333333"/>
          <w:bdr w:val="none" w:sz="0" w:space="0" w:color="auto" w:frame="1"/>
        </w:rPr>
        <w:lastRenderedPageBreak/>
        <w:br/>
      </w:r>
    </w:p>
    <w:p w:rsidR="006A1B21" w:rsidRDefault="006A1B21" w:rsidP="006A1B21">
      <w:pPr>
        <w:pStyle w:val="HTML"/>
        <w:shd w:val="clear" w:color="auto" w:fill="F8F8F8"/>
        <w:spacing w:before="300" w:after="300"/>
        <w:ind w:left="-225"/>
        <w:rPr>
          <w:rStyle w:val="HTML1"/>
          <w:rFonts w:ascii="Consolas" w:hAnsi="Consolas"/>
          <w:color w:val="333333"/>
          <w:bdr w:val="none" w:sz="0" w:space="0" w:color="auto" w:frame="1"/>
        </w:rPr>
      </w:pPr>
      <w:r>
        <w:rPr>
          <w:rStyle w:val="HTML1"/>
          <w:rFonts w:ascii="Consolas" w:hAnsi="Consolas"/>
          <w:color w:val="333333"/>
          <w:bdr w:val="none" w:sz="0" w:space="0" w:color="auto" w:frame="1"/>
        </w:rPr>
        <w:t>// Короткая запись</w:t>
      </w:r>
    </w:p>
    <w:p w:rsidR="006A1B21" w:rsidRDefault="006A1B21" w:rsidP="006A1B2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&lt;p&gt;&lt;?= $name ?&gt;&lt;/p&gt;</w:t>
      </w:r>
    </w:p>
    <w:p w:rsidR="006A1B21" w:rsidRDefault="006A1B21" w:rsidP="006A1B2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Работают эти два варианта одинаково. Разница только в количестве символов.</w:t>
      </w:r>
    </w:p>
    <w:p w:rsidR="006A1B21" w:rsidRDefault="006A1B21" w:rsidP="006A1B21">
      <w:pPr>
        <w:pStyle w:val="2"/>
        <w:shd w:val="clear" w:color="auto" w:fill="FFFFFF"/>
        <w:spacing w:before="161" w:after="161" w:line="450" w:lineRule="atLeast"/>
        <w:rPr>
          <w:rFonts w:ascii="Arial" w:hAnsi="Arial" w:cs="Arial"/>
          <w:color w:val="333333"/>
        </w:rPr>
      </w:pPr>
      <w:r>
        <w:rPr>
          <w:rFonts w:ascii="Arial" w:hAnsi="Arial" w:cs="Arial"/>
          <w:color w:val="333333"/>
        </w:rPr>
        <w:t>База данных</w:t>
      </w:r>
    </w:p>
    <w:p w:rsidR="006A1B21" w:rsidRDefault="006A1B21" w:rsidP="006A1B2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База данных — сложная система, которая хранит информацию сайта в организованном виде.</w:t>
      </w:r>
    </w:p>
    <w:p w:rsidR="006A1B21" w:rsidRDefault="006A1B21" w:rsidP="006A1B21">
      <w:pPr>
        <w:pStyle w:val="2"/>
        <w:shd w:val="clear" w:color="auto" w:fill="FFFFFF"/>
        <w:spacing w:before="161" w:after="161" w:line="450" w:lineRule="atLeast"/>
        <w:rPr>
          <w:rFonts w:ascii="Arial" w:hAnsi="Arial" w:cs="Arial"/>
          <w:color w:val="333333"/>
        </w:rPr>
      </w:pPr>
      <w:r>
        <w:rPr>
          <w:rFonts w:ascii="Arial" w:hAnsi="Arial" w:cs="Arial"/>
          <w:color w:val="333333"/>
        </w:rPr>
        <w:t>Работа с адресом</w:t>
      </w:r>
    </w:p>
    <w:p w:rsidR="006A1B21" w:rsidRDefault="006A1B21" w:rsidP="006A1B2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Адресная строка — специальное поле в браузере, в котором написаны адреса страниц в интернете.</w:t>
      </w:r>
    </w:p>
    <w:p w:rsidR="006A1B21" w:rsidRDefault="006A1B21" w:rsidP="006A1B2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В адресе есть специальная часть, которая называется «параметры запроса». Параметры запроса располагаются после знака вопроса.</w:t>
      </w:r>
    </w:p>
    <w:p w:rsidR="006A1B21" w:rsidRDefault="006A1B21" w:rsidP="006A1B21">
      <w:pPr>
        <w:pStyle w:val="HTML"/>
        <w:shd w:val="clear" w:color="auto" w:fill="F8F8F8"/>
        <w:spacing w:before="300" w:after="300"/>
        <w:ind w:left="-225"/>
        <w:rPr>
          <w:rFonts w:ascii="Consolas" w:hAnsi="Consolas"/>
          <w:color w:val="333333"/>
          <w:sz w:val="24"/>
          <w:szCs w:val="24"/>
        </w:rPr>
      </w:pPr>
      <w:r>
        <w:rPr>
          <w:rStyle w:val="HTML1"/>
          <w:rFonts w:ascii="Consolas" w:hAnsi="Consolas"/>
          <w:color w:val="333333"/>
          <w:bdr w:val="none" w:sz="0" w:space="0" w:color="auto" w:frame="1"/>
        </w:rPr>
        <w:t>https://www.gloevk.ru/product.php?product_id=1</w:t>
      </w:r>
    </w:p>
    <w:p w:rsidR="006A1B21" w:rsidRDefault="006A1B21" w:rsidP="006A1B21">
      <w:pPr>
        <w:pStyle w:val="a3"/>
        <w:shd w:val="clear" w:color="auto" w:fill="FFFFFF"/>
        <w:spacing w:before="0" w:beforeAutospacing="0" w:after="375" w:afterAutospacing="0" w:line="375" w:lineRule="atLeast"/>
        <w:rPr>
          <w:rFonts w:ascii="Arial" w:hAnsi="Arial" w:cs="Arial"/>
          <w:color w:val="333333"/>
        </w:rPr>
      </w:pPr>
      <w:r>
        <w:rPr>
          <w:rFonts w:ascii="Arial" w:hAnsi="Arial" w:cs="Arial"/>
          <w:color w:val="333333"/>
        </w:rPr>
        <w:t>С помощью команды </w:t>
      </w:r>
      <w:r>
        <w:rPr>
          <w:rStyle w:val="HTML1"/>
          <w:rFonts w:ascii="Consolas" w:hAnsi="Consolas"/>
          <w:color w:val="333333"/>
          <w:bdr w:val="single" w:sz="6" w:space="1" w:color="D5D5D5" w:frame="1"/>
          <w:shd w:val="clear" w:color="auto" w:fill="F8F8F8"/>
        </w:rPr>
        <w:t>$_GET</w:t>
      </w:r>
      <w:r>
        <w:rPr>
          <w:rFonts w:ascii="Arial" w:hAnsi="Arial" w:cs="Arial"/>
          <w:color w:val="333333"/>
        </w:rPr>
        <w:t> можно получить информацию из адреса.</w:t>
      </w:r>
    </w:p>
    <w:p w:rsidR="006A1B21" w:rsidRPr="006A1B21" w:rsidRDefault="006A1B21" w:rsidP="006A1B21">
      <w:pPr>
        <w:pStyle w:val="a3"/>
        <w:shd w:val="clear" w:color="auto" w:fill="FFFFFF"/>
        <w:spacing w:before="0" w:beforeAutospacing="0" w:after="375" w:afterAutospacing="0" w:line="375" w:lineRule="atLeast"/>
        <w:rPr>
          <w:rFonts w:ascii="Arial" w:hAnsi="Arial" w:cs="Arial"/>
          <w:color w:val="333333"/>
          <w:lang w:val="en-US"/>
        </w:rPr>
      </w:pPr>
      <w:r>
        <w:rPr>
          <w:rFonts w:ascii="Arial" w:hAnsi="Arial" w:cs="Arial"/>
          <w:color w:val="333333"/>
        </w:rPr>
        <w:t>Чтобы получить значение </w:t>
      </w:r>
      <w:r>
        <w:rPr>
          <w:rStyle w:val="HTML1"/>
          <w:rFonts w:ascii="Consolas" w:hAnsi="Consolas"/>
          <w:color w:val="333333"/>
          <w:bdr w:val="single" w:sz="6" w:space="1" w:color="D5D5D5" w:frame="1"/>
          <w:shd w:val="clear" w:color="auto" w:fill="F8F8F8"/>
        </w:rPr>
        <w:t>product_id</w:t>
      </w:r>
      <w:r>
        <w:rPr>
          <w:rFonts w:ascii="Arial" w:hAnsi="Arial" w:cs="Arial"/>
          <w:color w:val="333333"/>
        </w:rPr>
        <w:t> с помощью </w:t>
      </w:r>
      <w:r w:rsidRPr="006A1B21">
        <w:rPr>
          <w:rStyle w:val="HTML1"/>
          <w:rFonts w:ascii="Consolas" w:hAnsi="Consolas"/>
          <w:color w:val="333333"/>
          <w:bdr w:val="single" w:sz="6" w:space="1" w:color="D5D5D5" w:frame="1"/>
          <w:shd w:val="clear" w:color="auto" w:fill="F8F8F8"/>
          <w:lang w:val="en-US"/>
        </w:rPr>
        <w:t>$_GET</w:t>
      </w:r>
      <w:r w:rsidRPr="006A1B21">
        <w:rPr>
          <w:rFonts w:ascii="Arial" w:hAnsi="Arial" w:cs="Arial"/>
          <w:color w:val="333333"/>
          <w:lang w:val="en-US"/>
        </w:rPr>
        <w:t xml:space="preserve">, </w:t>
      </w:r>
      <w:r>
        <w:rPr>
          <w:rFonts w:ascii="Arial" w:hAnsi="Arial" w:cs="Arial"/>
          <w:color w:val="333333"/>
        </w:rPr>
        <w:t>нужно</w:t>
      </w:r>
      <w:r w:rsidRPr="006A1B21">
        <w:rPr>
          <w:rFonts w:ascii="Arial" w:hAnsi="Arial" w:cs="Arial"/>
          <w:color w:val="333333"/>
          <w:lang w:val="en-US"/>
        </w:rPr>
        <w:t xml:space="preserve"> </w:t>
      </w:r>
      <w:r>
        <w:rPr>
          <w:rFonts w:ascii="Arial" w:hAnsi="Arial" w:cs="Arial"/>
          <w:color w:val="333333"/>
        </w:rPr>
        <w:t>написать</w:t>
      </w:r>
      <w:r w:rsidRPr="006A1B21">
        <w:rPr>
          <w:rFonts w:ascii="Arial" w:hAnsi="Arial" w:cs="Arial"/>
          <w:color w:val="333333"/>
          <w:lang w:val="en-US"/>
        </w:rPr>
        <w:t> </w:t>
      </w:r>
      <w:r w:rsidRPr="006A1B21">
        <w:rPr>
          <w:rStyle w:val="HTML1"/>
          <w:rFonts w:ascii="Consolas" w:hAnsi="Consolas"/>
          <w:color w:val="333333"/>
          <w:bdr w:val="single" w:sz="6" w:space="1" w:color="D5D5D5" w:frame="1"/>
          <w:shd w:val="clear" w:color="auto" w:fill="F8F8F8"/>
          <w:lang w:val="en-US"/>
        </w:rPr>
        <w:t>$_GET['product_id']</w:t>
      </w:r>
      <w:r w:rsidRPr="006A1B21">
        <w:rPr>
          <w:rFonts w:ascii="Arial" w:hAnsi="Arial" w:cs="Arial"/>
          <w:color w:val="333333"/>
          <w:lang w:val="en-US"/>
        </w:rPr>
        <w:t>.</w:t>
      </w:r>
    </w:p>
    <w:p w:rsidR="000976EB" w:rsidRPr="006A1B21" w:rsidRDefault="000976EB">
      <w:pPr>
        <w:rPr>
          <w:lang w:val="en-US"/>
        </w:rPr>
      </w:pPr>
      <w:bookmarkStart w:id="3" w:name="_GoBack"/>
      <w:bookmarkEnd w:id="3"/>
    </w:p>
    <w:sectPr w:rsidR="000976EB" w:rsidRPr="006A1B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3DC3"/>
    <w:multiLevelType w:val="multilevel"/>
    <w:tmpl w:val="277E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96CD4"/>
    <w:multiLevelType w:val="multilevel"/>
    <w:tmpl w:val="9ED6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A53E1"/>
    <w:multiLevelType w:val="multilevel"/>
    <w:tmpl w:val="277E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05F16"/>
    <w:multiLevelType w:val="multilevel"/>
    <w:tmpl w:val="39E2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FC26A8"/>
    <w:multiLevelType w:val="multilevel"/>
    <w:tmpl w:val="69A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0524F"/>
    <w:multiLevelType w:val="multilevel"/>
    <w:tmpl w:val="AEC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5821A5"/>
    <w:multiLevelType w:val="multilevel"/>
    <w:tmpl w:val="EFCE3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4B49E4"/>
    <w:multiLevelType w:val="multilevel"/>
    <w:tmpl w:val="D6E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1746C6"/>
    <w:multiLevelType w:val="multilevel"/>
    <w:tmpl w:val="C2DE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CC12B5"/>
    <w:multiLevelType w:val="multilevel"/>
    <w:tmpl w:val="9FE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F44F8F"/>
    <w:multiLevelType w:val="multilevel"/>
    <w:tmpl w:val="D6D2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FB6A8E"/>
    <w:multiLevelType w:val="multilevel"/>
    <w:tmpl w:val="0B2A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AA4E73"/>
    <w:multiLevelType w:val="multilevel"/>
    <w:tmpl w:val="912C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100F9D"/>
    <w:multiLevelType w:val="multilevel"/>
    <w:tmpl w:val="575E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5"/>
  </w:num>
  <w:num w:numId="4">
    <w:abstractNumId w:val="12"/>
  </w:num>
  <w:num w:numId="5">
    <w:abstractNumId w:val="7"/>
  </w:num>
  <w:num w:numId="6">
    <w:abstractNumId w:val="0"/>
  </w:num>
  <w:num w:numId="7">
    <w:abstractNumId w:val="4"/>
  </w:num>
  <w:num w:numId="8">
    <w:abstractNumId w:val="3"/>
  </w:num>
  <w:num w:numId="9">
    <w:abstractNumId w:val="8"/>
  </w:num>
  <w:num w:numId="10">
    <w:abstractNumId w:val="9"/>
  </w:num>
  <w:num w:numId="11">
    <w:abstractNumId w:val="10"/>
  </w:num>
  <w:num w:numId="12">
    <w:abstractNumId w:val="6"/>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88"/>
    <w:rsid w:val="000126B9"/>
    <w:rsid w:val="000976EB"/>
    <w:rsid w:val="000F6A12"/>
    <w:rsid w:val="0045353F"/>
    <w:rsid w:val="006A1B21"/>
    <w:rsid w:val="006C2F88"/>
    <w:rsid w:val="00AC3A9E"/>
    <w:rsid w:val="00C754B1"/>
    <w:rsid w:val="00DA7DA3"/>
    <w:rsid w:val="00F44399"/>
    <w:rsid w:val="00FA0E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C2F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C75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754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2F88"/>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C2F8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6C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C2F88"/>
    <w:rPr>
      <w:rFonts w:ascii="Courier New" w:eastAsia="Times New Roman" w:hAnsi="Courier New" w:cs="Courier New"/>
      <w:sz w:val="20"/>
      <w:szCs w:val="20"/>
      <w:lang w:eastAsia="ru-RU"/>
    </w:rPr>
  </w:style>
  <w:style w:type="character" w:styleId="HTML1">
    <w:name w:val="HTML Code"/>
    <w:basedOn w:val="a0"/>
    <w:uiPriority w:val="99"/>
    <w:semiHidden/>
    <w:unhideWhenUsed/>
    <w:rsid w:val="006C2F88"/>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C754B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754B1"/>
    <w:rPr>
      <w:rFonts w:asciiTheme="majorHAnsi" w:eastAsiaTheme="majorEastAsia" w:hAnsiTheme="majorHAnsi" w:cstheme="majorBidi"/>
      <w:b/>
      <w:bCs/>
      <w:color w:val="4F81BD" w:themeColor="accent1"/>
    </w:rPr>
  </w:style>
  <w:style w:type="character" w:styleId="HTML2">
    <w:name w:val="HTML Cite"/>
    <w:basedOn w:val="a0"/>
    <w:uiPriority w:val="99"/>
    <w:semiHidden/>
    <w:unhideWhenUsed/>
    <w:rsid w:val="00C754B1"/>
    <w:rPr>
      <w:i/>
      <w:iCs/>
    </w:rPr>
  </w:style>
  <w:style w:type="character" w:styleId="a4">
    <w:name w:val="Emphasis"/>
    <w:basedOn w:val="a0"/>
    <w:uiPriority w:val="20"/>
    <w:qFormat/>
    <w:rsid w:val="000F6A12"/>
    <w:rPr>
      <w:i/>
      <w:iCs/>
    </w:rPr>
  </w:style>
  <w:style w:type="character" w:styleId="a5">
    <w:name w:val="Hyperlink"/>
    <w:basedOn w:val="a0"/>
    <w:uiPriority w:val="99"/>
    <w:semiHidden/>
    <w:unhideWhenUsed/>
    <w:rsid w:val="00DA7DA3"/>
    <w:rPr>
      <w:color w:val="0000FF"/>
      <w:u w:val="single"/>
    </w:rPr>
  </w:style>
  <w:style w:type="paragraph" w:styleId="a6">
    <w:name w:val="Balloon Text"/>
    <w:basedOn w:val="a"/>
    <w:link w:val="a7"/>
    <w:uiPriority w:val="99"/>
    <w:semiHidden/>
    <w:unhideWhenUsed/>
    <w:rsid w:val="00DA7DA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A7D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C2F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C75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C754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2F88"/>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C2F8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6C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C2F88"/>
    <w:rPr>
      <w:rFonts w:ascii="Courier New" w:eastAsia="Times New Roman" w:hAnsi="Courier New" w:cs="Courier New"/>
      <w:sz w:val="20"/>
      <w:szCs w:val="20"/>
      <w:lang w:eastAsia="ru-RU"/>
    </w:rPr>
  </w:style>
  <w:style w:type="character" w:styleId="HTML1">
    <w:name w:val="HTML Code"/>
    <w:basedOn w:val="a0"/>
    <w:uiPriority w:val="99"/>
    <w:semiHidden/>
    <w:unhideWhenUsed/>
    <w:rsid w:val="006C2F88"/>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C754B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C754B1"/>
    <w:rPr>
      <w:rFonts w:asciiTheme="majorHAnsi" w:eastAsiaTheme="majorEastAsia" w:hAnsiTheme="majorHAnsi" w:cstheme="majorBidi"/>
      <w:b/>
      <w:bCs/>
      <w:color w:val="4F81BD" w:themeColor="accent1"/>
    </w:rPr>
  </w:style>
  <w:style w:type="character" w:styleId="HTML2">
    <w:name w:val="HTML Cite"/>
    <w:basedOn w:val="a0"/>
    <w:uiPriority w:val="99"/>
    <w:semiHidden/>
    <w:unhideWhenUsed/>
    <w:rsid w:val="00C754B1"/>
    <w:rPr>
      <w:i/>
      <w:iCs/>
    </w:rPr>
  </w:style>
  <w:style w:type="character" w:styleId="a4">
    <w:name w:val="Emphasis"/>
    <w:basedOn w:val="a0"/>
    <w:uiPriority w:val="20"/>
    <w:qFormat/>
    <w:rsid w:val="000F6A12"/>
    <w:rPr>
      <w:i/>
      <w:iCs/>
    </w:rPr>
  </w:style>
  <w:style w:type="character" w:styleId="a5">
    <w:name w:val="Hyperlink"/>
    <w:basedOn w:val="a0"/>
    <w:uiPriority w:val="99"/>
    <w:semiHidden/>
    <w:unhideWhenUsed/>
    <w:rsid w:val="00DA7DA3"/>
    <w:rPr>
      <w:color w:val="0000FF"/>
      <w:u w:val="single"/>
    </w:rPr>
  </w:style>
  <w:style w:type="paragraph" w:styleId="a6">
    <w:name w:val="Balloon Text"/>
    <w:basedOn w:val="a"/>
    <w:link w:val="a7"/>
    <w:uiPriority w:val="99"/>
    <w:semiHidden/>
    <w:unhideWhenUsed/>
    <w:rsid w:val="00DA7DA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A7D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26716">
      <w:bodyDiv w:val="1"/>
      <w:marLeft w:val="0"/>
      <w:marRight w:val="0"/>
      <w:marTop w:val="0"/>
      <w:marBottom w:val="0"/>
      <w:divBdr>
        <w:top w:val="none" w:sz="0" w:space="0" w:color="auto"/>
        <w:left w:val="none" w:sz="0" w:space="0" w:color="auto"/>
        <w:bottom w:val="none" w:sz="0" w:space="0" w:color="auto"/>
        <w:right w:val="none" w:sz="0" w:space="0" w:color="auto"/>
      </w:divBdr>
    </w:div>
    <w:div w:id="509832189">
      <w:bodyDiv w:val="1"/>
      <w:marLeft w:val="0"/>
      <w:marRight w:val="0"/>
      <w:marTop w:val="0"/>
      <w:marBottom w:val="0"/>
      <w:divBdr>
        <w:top w:val="none" w:sz="0" w:space="0" w:color="auto"/>
        <w:left w:val="none" w:sz="0" w:space="0" w:color="auto"/>
        <w:bottom w:val="none" w:sz="0" w:space="0" w:color="auto"/>
        <w:right w:val="none" w:sz="0" w:space="0" w:color="auto"/>
      </w:divBdr>
      <w:divsChild>
        <w:div w:id="1791586092">
          <w:marLeft w:val="0"/>
          <w:marRight w:val="0"/>
          <w:marTop w:val="0"/>
          <w:marBottom w:val="0"/>
          <w:divBdr>
            <w:top w:val="none" w:sz="0" w:space="0" w:color="auto"/>
            <w:left w:val="none" w:sz="0" w:space="0" w:color="auto"/>
            <w:bottom w:val="none" w:sz="0" w:space="0" w:color="auto"/>
            <w:right w:val="none" w:sz="0" w:space="0" w:color="auto"/>
          </w:divBdr>
        </w:div>
      </w:divsChild>
    </w:div>
    <w:div w:id="527253960">
      <w:bodyDiv w:val="1"/>
      <w:marLeft w:val="0"/>
      <w:marRight w:val="0"/>
      <w:marTop w:val="0"/>
      <w:marBottom w:val="0"/>
      <w:divBdr>
        <w:top w:val="none" w:sz="0" w:space="0" w:color="auto"/>
        <w:left w:val="none" w:sz="0" w:space="0" w:color="auto"/>
        <w:bottom w:val="none" w:sz="0" w:space="0" w:color="auto"/>
        <w:right w:val="none" w:sz="0" w:space="0" w:color="auto"/>
      </w:divBdr>
      <w:divsChild>
        <w:div w:id="315500527">
          <w:marLeft w:val="0"/>
          <w:marRight w:val="0"/>
          <w:marTop w:val="0"/>
          <w:marBottom w:val="0"/>
          <w:divBdr>
            <w:top w:val="none" w:sz="0" w:space="0" w:color="auto"/>
            <w:left w:val="none" w:sz="0" w:space="0" w:color="auto"/>
            <w:bottom w:val="none" w:sz="0" w:space="0" w:color="auto"/>
            <w:right w:val="none" w:sz="0" w:space="0" w:color="auto"/>
          </w:divBdr>
        </w:div>
      </w:divsChild>
    </w:div>
    <w:div w:id="671879892">
      <w:bodyDiv w:val="1"/>
      <w:marLeft w:val="0"/>
      <w:marRight w:val="0"/>
      <w:marTop w:val="0"/>
      <w:marBottom w:val="0"/>
      <w:divBdr>
        <w:top w:val="none" w:sz="0" w:space="0" w:color="auto"/>
        <w:left w:val="none" w:sz="0" w:space="0" w:color="auto"/>
        <w:bottom w:val="none" w:sz="0" w:space="0" w:color="auto"/>
        <w:right w:val="none" w:sz="0" w:space="0" w:color="auto"/>
      </w:divBdr>
      <w:divsChild>
        <w:div w:id="1421489056">
          <w:marLeft w:val="0"/>
          <w:marRight w:val="0"/>
          <w:marTop w:val="0"/>
          <w:marBottom w:val="0"/>
          <w:divBdr>
            <w:top w:val="none" w:sz="0" w:space="0" w:color="auto"/>
            <w:left w:val="none" w:sz="0" w:space="0" w:color="auto"/>
            <w:bottom w:val="none" w:sz="0" w:space="0" w:color="auto"/>
            <w:right w:val="none" w:sz="0" w:space="0" w:color="auto"/>
          </w:divBdr>
          <w:divsChild>
            <w:div w:id="994341209">
              <w:marLeft w:val="0"/>
              <w:marRight w:val="0"/>
              <w:marTop w:val="0"/>
              <w:marBottom w:val="0"/>
              <w:divBdr>
                <w:top w:val="single" w:sz="12" w:space="31" w:color="D8D7E4"/>
                <w:left w:val="single" w:sz="12" w:space="24" w:color="D8D7E4"/>
                <w:bottom w:val="single" w:sz="12" w:space="18" w:color="D8D7E4"/>
                <w:right w:val="single" w:sz="12" w:space="24" w:color="D8D7E4"/>
              </w:divBdr>
            </w:div>
            <w:div w:id="288897229">
              <w:marLeft w:val="0"/>
              <w:marRight w:val="0"/>
              <w:marTop w:val="0"/>
              <w:marBottom w:val="240"/>
              <w:divBdr>
                <w:top w:val="single" w:sz="12" w:space="31" w:color="D8D7E4"/>
                <w:left w:val="single" w:sz="12" w:space="24" w:color="D8D7E4"/>
                <w:bottom w:val="single" w:sz="12" w:space="18" w:color="D8D7E4"/>
                <w:right w:val="single" w:sz="12" w:space="24" w:color="D8D7E4"/>
              </w:divBdr>
            </w:div>
            <w:div w:id="291012533">
              <w:marLeft w:val="0"/>
              <w:marRight w:val="0"/>
              <w:marTop w:val="0"/>
              <w:marBottom w:val="240"/>
              <w:divBdr>
                <w:top w:val="single" w:sz="12" w:space="31" w:color="D8D7E4"/>
                <w:left w:val="single" w:sz="12" w:space="24" w:color="D8D7E4"/>
                <w:bottom w:val="single" w:sz="12" w:space="18" w:color="D8D7E4"/>
                <w:right w:val="single" w:sz="12" w:space="24" w:color="D8D7E4"/>
              </w:divBdr>
            </w:div>
            <w:div w:id="63993425">
              <w:marLeft w:val="0"/>
              <w:marRight w:val="0"/>
              <w:marTop w:val="0"/>
              <w:marBottom w:val="240"/>
              <w:divBdr>
                <w:top w:val="single" w:sz="12" w:space="31" w:color="D8D7E4"/>
                <w:left w:val="single" w:sz="12" w:space="24" w:color="D8D7E4"/>
                <w:bottom w:val="single" w:sz="12" w:space="18" w:color="D8D7E4"/>
                <w:right w:val="single" w:sz="12" w:space="24" w:color="D8D7E4"/>
              </w:divBdr>
            </w:div>
            <w:div w:id="923419804">
              <w:marLeft w:val="0"/>
              <w:marRight w:val="0"/>
              <w:marTop w:val="0"/>
              <w:marBottom w:val="240"/>
              <w:divBdr>
                <w:top w:val="single" w:sz="12" w:space="31" w:color="D8D7E4"/>
                <w:left w:val="single" w:sz="12" w:space="24" w:color="D8D7E4"/>
                <w:bottom w:val="single" w:sz="12" w:space="18" w:color="D8D7E4"/>
                <w:right w:val="single" w:sz="12" w:space="24" w:color="D8D7E4"/>
              </w:divBdr>
            </w:div>
            <w:div w:id="1031688311">
              <w:marLeft w:val="0"/>
              <w:marRight w:val="0"/>
              <w:marTop w:val="0"/>
              <w:marBottom w:val="240"/>
              <w:divBdr>
                <w:top w:val="single" w:sz="12" w:space="31" w:color="D8D7E4"/>
                <w:left w:val="single" w:sz="12" w:space="24" w:color="D8D7E4"/>
                <w:bottom w:val="single" w:sz="12" w:space="18" w:color="D8D7E4"/>
                <w:right w:val="single" w:sz="12" w:space="24" w:color="D8D7E4"/>
              </w:divBdr>
            </w:div>
            <w:div w:id="1745446616">
              <w:marLeft w:val="0"/>
              <w:marRight w:val="0"/>
              <w:marTop w:val="0"/>
              <w:marBottom w:val="240"/>
              <w:divBdr>
                <w:top w:val="single" w:sz="12" w:space="31" w:color="D8D7E4"/>
                <w:left w:val="single" w:sz="12" w:space="24" w:color="D8D7E4"/>
                <w:bottom w:val="single" w:sz="12" w:space="18" w:color="D8D7E4"/>
                <w:right w:val="single" w:sz="12" w:space="24" w:color="D8D7E4"/>
              </w:divBdr>
            </w:div>
            <w:div w:id="449054363">
              <w:marLeft w:val="0"/>
              <w:marRight w:val="0"/>
              <w:marTop w:val="0"/>
              <w:marBottom w:val="240"/>
              <w:divBdr>
                <w:top w:val="single" w:sz="12" w:space="31" w:color="D8D7E4"/>
                <w:left w:val="single" w:sz="12" w:space="24" w:color="D8D7E4"/>
                <w:bottom w:val="single" w:sz="12" w:space="18" w:color="D8D7E4"/>
                <w:right w:val="single" w:sz="12" w:space="24" w:color="D8D7E4"/>
              </w:divBdr>
            </w:div>
            <w:div w:id="2009672823">
              <w:marLeft w:val="0"/>
              <w:marRight w:val="0"/>
              <w:marTop w:val="0"/>
              <w:marBottom w:val="240"/>
              <w:divBdr>
                <w:top w:val="single" w:sz="12" w:space="31" w:color="D8D7E4"/>
                <w:left w:val="single" w:sz="12" w:space="24" w:color="D8D7E4"/>
                <w:bottom w:val="single" w:sz="12" w:space="18" w:color="D8D7E4"/>
                <w:right w:val="single" w:sz="12" w:space="24" w:color="D8D7E4"/>
              </w:divBdr>
            </w:div>
            <w:div w:id="11036962">
              <w:marLeft w:val="0"/>
              <w:marRight w:val="0"/>
              <w:marTop w:val="0"/>
              <w:marBottom w:val="240"/>
              <w:divBdr>
                <w:top w:val="single" w:sz="12" w:space="31" w:color="D8D7E4"/>
                <w:left w:val="single" w:sz="12" w:space="24" w:color="D8D7E4"/>
                <w:bottom w:val="single" w:sz="12" w:space="18" w:color="D8D7E4"/>
                <w:right w:val="single" w:sz="12" w:space="24" w:color="D8D7E4"/>
              </w:divBdr>
            </w:div>
          </w:divsChild>
        </w:div>
      </w:divsChild>
    </w:div>
    <w:div w:id="743264475">
      <w:bodyDiv w:val="1"/>
      <w:marLeft w:val="0"/>
      <w:marRight w:val="0"/>
      <w:marTop w:val="0"/>
      <w:marBottom w:val="0"/>
      <w:divBdr>
        <w:top w:val="none" w:sz="0" w:space="0" w:color="auto"/>
        <w:left w:val="none" w:sz="0" w:space="0" w:color="auto"/>
        <w:bottom w:val="none" w:sz="0" w:space="0" w:color="auto"/>
        <w:right w:val="none" w:sz="0" w:space="0" w:color="auto"/>
      </w:divBdr>
      <w:divsChild>
        <w:div w:id="1898010858">
          <w:marLeft w:val="0"/>
          <w:marRight w:val="0"/>
          <w:marTop w:val="0"/>
          <w:marBottom w:val="0"/>
          <w:divBdr>
            <w:top w:val="none" w:sz="0" w:space="0" w:color="auto"/>
            <w:left w:val="none" w:sz="0" w:space="0" w:color="auto"/>
            <w:bottom w:val="none" w:sz="0" w:space="0" w:color="auto"/>
            <w:right w:val="none" w:sz="0" w:space="0" w:color="auto"/>
          </w:divBdr>
        </w:div>
      </w:divsChild>
    </w:div>
    <w:div w:id="938024205">
      <w:bodyDiv w:val="1"/>
      <w:marLeft w:val="0"/>
      <w:marRight w:val="0"/>
      <w:marTop w:val="0"/>
      <w:marBottom w:val="0"/>
      <w:divBdr>
        <w:top w:val="none" w:sz="0" w:space="0" w:color="auto"/>
        <w:left w:val="none" w:sz="0" w:space="0" w:color="auto"/>
        <w:bottom w:val="none" w:sz="0" w:space="0" w:color="auto"/>
        <w:right w:val="none" w:sz="0" w:space="0" w:color="auto"/>
      </w:divBdr>
      <w:divsChild>
        <w:div w:id="46032331">
          <w:marLeft w:val="0"/>
          <w:marRight w:val="0"/>
          <w:marTop w:val="0"/>
          <w:marBottom w:val="0"/>
          <w:divBdr>
            <w:top w:val="none" w:sz="0" w:space="0" w:color="auto"/>
            <w:left w:val="none" w:sz="0" w:space="0" w:color="auto"/>
            <w:bottom w:val="none" w:sz="0" w:space="0" w:color="auto"/>
            <w:right w:val="none" w:sz="0" w:space="0" w:color="auto"/>
          </w:divBdr>
        </w:div>
      </w:divsChild>
    </w:div>
    <w:div w:id="1305696181">
      <w:bodyDiv w:val="1"/>
      <w:marLeft w:val="0"/>
      <w:marRight w:val="0"/>
      <w:marTop w:val="0"/>
      <w:marBottom w:val="0"/>
      <w:divBdr>
        <w:top w:val="none" w:sz="0" w:space="0" w:color="auto"/>
        <w:left w:val="none" w:sz="0" w:space="0" w:color="auto"/>
        <w:bottom w:val="none" w:sz="0" w:space="0" w:color="auto"/>
        <w:right w:val="none" w:sz="0" w:space="0" w:color="auto"/>
      </w:divBdr>
    </w:div>
    <w:div w:id="1460492291">
      <w:bodyDiv w:val="1"/>
      <w:marLeft w:val="0"/>
      <w:marRight w:val="0"/>
      <w:marTop w:val="0"/>
      <w:marBottom w:val="0"/>
      <w:divBdr>
        <w:top w:val="none" w:sz="0" w:space="0" w:color="auto"/>
        <w:left w:val="none" w:sz="0" w:space="0" w:color="auto"/>
        <w:bottom w:val="none" w:sz="0" w:space="0" w:color="auto"/>
        <w:right w:val="none" w:sz="0" w:space="0" w:color="auto"/>
      </w:divBdr>
      <w:divsChild>
        <w:div w:id="1722629920">
          <w:marLeft w:val="0"/>
          <w:marRight w:val="0"/>
          <w:marTop w:val="0"/>
          <w:marBottom w:val="0"/>
          <w:divBdr>
            <w:top w:val="none" w:sz="0" w:space="0" w:color="auto"/>
            <w:left w:val="none" w:sz="0" w:space="0" w:color="auto"/>
            <w:bottom w:val="none" w:sz="0" w:space="0" w:color="auto"/>
            <w:right w:val="none" w:sz="0" w:space="0" w:color="auto"/>
          </w:divBdr>
        </w:div>
      </w:divsChild>
    </w:div>
    <w:div w:id="1517034637">
      <w:bodyDiv w:val="1"/>
      <w:marLeft w:val="0"/>
      <w:marRight w:val="0"/>
      <w:marTop w:val="0"/>
      <w:marBottom w:val="0"/>
      <w:divBdr>
        <w:top w:val="none" w:sz="0" w:space="0" w:color="auto"/>
        <w:left w:val="none" w:sz="0" w:space="0" w:color="auto"/>
        <w:bottom w:val="none" w:sz="0" w:space="0" w:color="auto"/>
        <w:right w:val="none" w:sz="0" w:space="0" w:color="auto"/>
      </w:divBdr>
      <w:divsChild>
        <w:div w:id="1904025274">
          <w:marLeft w:val="0"/>
          <w:marRight w:val="0"/>
          <w:marTop w:val="0"/>
          <w:marBottom w:val="0"/>
          <w:divBdr>
            <w:top w:val="none" w:sz="0" w:space="0" w:color="auto"/>
            <w:left w:val="none" w:sz="0" w:space="0" w:color="auto"/>
            <w:bottom w:val="none" w:sz="0" w:space="0" w:color="auto"/>
            <w:right w:val="none" w:sz="0" w:space="0" w:color="auto"/>
          </w:divBdr>
          <w:divsChild>
            <w:div w:id="801725902">
              <w:marLeft w:val="0"/>
              <w:marRight w:val="0"/>
              <w:marTop w:val="0"/>
              <w:marBottom w:val="0"/>
              <w:divBdr>
                <w:top w:val="single" w:sz="12" w:space="31" w:color="D8D7E4"/>
                <w:left w:val="single" w:sz="12" w:space="24" w:color="D8D7E4"/>
                <w:bottom w:val="single" w:sz="12" w:space="18" w:color="D8D7E4"/>
                <w:right w:val="single" w:sz="12" w:space="24" w:color="D8D7E4"/>
              </w:divBdr>
            </w:div>
            <w:div w:id="1384676098">
              <w:marLeft w:val="0"/>
              <w:marRight w:val="0"/>
              <w:marTop w:val="0"/>
              <w:marBottom w:val="0"/>
              <w:divBdr>
                <w:top w:val="single" w:sz="12" w:space="31" w:color="D8D7E4"/>
                <w:left w:val="single" w:sz="12" w:space="24" w:color="D8D7E4"/>
                <w:bottom w:val="single" w:sz="12" w:space="18" w:color="D8D7E4"/>
                <w:right w:val="single" w:sz="12" w:space="24" w:color="D8D7E4"/>
              </w:divBdr>
            </w:div>
            <w:div w:id="631400001">
              <w:marLeft w:val="0"/>
              <w:marRight w:val="0"/>
              <w:marTop w:val="0"/>
              <w:marBottom w:val="0"/>
              <w:divBdr>
                <w:top w:val="single" w:sz="12" w:space="31" w:color="D8D7E4"/>
                <w:left w:val="single" w:sz="12" w:space="24" w:color="D8D7E4"/>
                <w:bottom w:val="single" w:sz="12" w:space="18" w:color="D8D7E4"/>
                <w:right w:val="single" w:sz="12" w:space="24" w:color="D8D7E4"/>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mozilla.org/ru/docs/Web/JavaScript/Reference/Lexical_grammar" TargetMode="External"/><Relationship Id="rId3" Type="http://schemas.microsoft.com/office/2007/relationships/stylesWithEffects" Target="stylesWithEffects.xml"/><Relationship Id="rId7" Type="http://schemas.openxmlformats.org/officeDocument/2006/relationships/hyperlink" Target="https://htmlacademy.ru/courses/305/run/16" TargetMode="External"/><Relationship Id="rId12" Type="http://schemas.openxmlformats.org/officeDocument/2006/relationships/hyperlink" Target="https://htmlacademy.ru/courses/307/run/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lacademy.ru/courses/305/run/16" TargetMode="External"/><Relationship Id="rId11" Type="http://schemas.openxmlformats.org/officeDocument/2006/relationships/hyperlink" Target="https://ru.wikipedia.org/wiki/%D0%A8%D0%B5%D1%81%D1%82%D0%BD%D0%B0%D0%B4%D1%86%D0%B0%D1%82%D0%B5%D1%80%D0%B8%D1%87%D0%BD%D0%B0%D1%8F_%D1%81%D0%B8%D1%81%D1%82%D0%B5%D0%BC%D0%B0_%D1%81%D1%87%D0%B8%D1%81%D0%BB%D0%B5%D0%BD%D0%B8%D1%8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org/TR/css-color-3/" TargetMode="External"/><Relationship Id="rId4" Type="http://schemas.openxmlformats.org/officeDocument/2006/relationships/settings" Target="settings.xml"/><Relationship Id="rId9" Type="http://schemas.openxmlformats.org/officeDocument/2006/relationships/hyperlink" Target="https://htmlacademy.ru/courses/307/run/8"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1</Pages>
  <Words>6673</Words>
  <Characters>38038</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vitalex951@gmail.com</dc:creator>
  <cp:lastModifiedBy>vitalex951@gmail.com</cp:lastModifiedBy>
  <cp:revision>7</cp:revision>
  <dcterms:created xsi:type="dcterms:W3CDTF">2021-11-20T19:10:00Z</dcterms:created>
  <dcterms:modified xsi:type="dcterms:W3CDTF">2021-12-05T16:34:00Z</dcterms:modified>
</cp:coreProperties>
</file>